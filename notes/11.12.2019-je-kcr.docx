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3DA7B" w14:textId="77777777" w:rsidR="00D2668A" w:rsidRDefault="00C242D7">
      <w:pPr>
        <w:spacing w:after="0" w:line="240" w:lineRule="auto"/>
        <w:rPr>
          <w:rFonts w:eastAsia="Times New Roman"/>
          <w:b w:val="0"/>
          <w:bCs w:val="0"/>
          <w:sz w:val="28"/>
          <w:szCs w:val="28"/>
        </w:rPr>
      </w:pPr>
      <w:r>
        <w:rPr>
          <w:rFonts w:eastAsia="Times New Roman"/>
          <w:b w:val="0"/>
          <w:bCs w:val="0"/>
          <w:sz w:val="28"/>
          <w:szCs w:val="28"/>
        </w:rPr>
        <w:t>The data:</w:t>
      </w:r>
    </w:p>
    <w:p w14:paraId="27B17DBF" w14:textId="77777777" w:rsidR="00D2668A" w:rsidRDefault="00D2668A">
      <w:pPr>
        <w:spacing w:after="0" w:line="240" w:lineRule="auto"/>
        <w:rPr>
          <w:rFonts w:eastAsia="Times New Roman"/>
          <w:b w:val="0"/>
          <w:bCs w:val="0"/>
        </w:rPr>
      </w:pPr>
    </w:p>
    <w:tbl>
      <w:tblPr>
        <w:tblStyle w:val="GridTable1Light"/>
        <w:tblW w:w="9350" w:type="dxa"/>
        <w:tblLook w:val="04A0" w:firstRow="1" w:lastRow="0" w:firstColumn="1" w:lastColumn="0" w:noHBand="0" w:noVBand="1"/>
      </w:tblPr>
      <w:tblGrid>
        <w:gridCol w:w="1522"/>
        <w:gridCol w:w="1258"/>
        <w:gridCol w:w="1893"/>
        <w:gridCol w:w="2778"/>
        <w:gridCol w:w="1899"/>
      </w:tblGrid>
      <w:tr w:rsidR="00D2668A" w14:paraId="5BCF25F9" w14:textId="77777777" w:rsidTr="00D26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bottom w:val="single" w:sz="12" w:space="0" w:color="666666"/>
            </w:tcBorders>
            <w:shd w:val="clear" w:color="auto" w:fill="auto"/>
          </w:tcPr>
          <w:p w14:paraId="5F31D2CA" w14:textId="77777777" w:rsidR="00D2668A" w:rsidRDefault="00C242D7">
            <w:pPr>
              <w:spacing w:after="0" w:line="240" w:lineRule="auto"/>
              <w:rPr>
                <w:rFonts w:eastAsia="Times New Roman"/>
              </w:rPr>
            </w:pPr>
            <w:r>
              <w:rPr>
                <w:rFonts w:eastAsia="Times New Roman"/>
              </w:rPr>
              <w:t>Type</w:t>
            </w:r>
          </w:p>
        </w:tc>
        <w:tc>
          <w:tcPr>
            <w:tcW w:w="1258" w:type="dxa"/>
            <w:tcBorders>
              <w:bottom w:val="single" w:sz="12" w:space="0" w:color="666666"/>
            </w:tcBorders>
            <w:shd w:val="clear" w:color="auto" w:fill="auto"/>
          </w:tcPr>
          <w:p w14:paraId="15707763" w14:textId="77777777" w:rsidR="00D2668A" w:rsidRDefault="00C242D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 samples</w:t>
            </w:r>
          </w:p>
        </w:tc>
        <w:tc>
          <w:tcPr>
            <w:tcW w:w="1893" w:type="dxa"/>
            <w:tcBorders>
              <w:bottom w:val="single" w:sz="12" w:space="0" w:color="666666"/>
            </w:tcBorders>
            <w:shd w:val="clear" w:color="auto" w:fill="auto"/>
          </w:tcPr>
          <w:p w14:paraId="16A0C8F0" w14:textId="77777777" w:rsidR="00D2668A" w:rsidRDefault="00C242D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Sequence status</w:t>
            </w:r>
          </w:p>
        </w:tc>
        <w:tc>
          <w:tcPr>
            <w:tcW w:w="2778" w:type="dxa"/>
            <w:tcBorders>
              <w:bottom w:val="single" w:sz="12" w:space="0" w:color="666666"/>
            </w:tcBorders>
            <w:shd w:val="clear" w:color="auto" w:fill="auto"/>
          </w:tcPr>
          <w:p w14:paraId="31496CF7" w14:textId="77777777" w:rsidR="00D2668A" w:rsidRDefault="00C242D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c>
          <w:tcPr>
            <w:tcW w:w="1899" w:type="dxa"/>
            <w:tcBorders>
              <w:bottom w:val="single" w:sz="12" w:space="0" w:color="666666"/>
            </w:tcBorders>
            <w:shd w:val="clear" w:color="auto" w:fill="auto"/>
          </w:tcPr>
          <w:p w14:paraId="68E60809" w14:textId="77777777" w:rsidR="00D2668A" w:rsidRDefault="00C242D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Source/Location</w:t>
            </w:r>
          </w:p>
        </w:tc>
      </w:tr>
      <w:tr w:rsidR="00D2668A" w14:paraId="05604461"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34F0A018" w14:textId="77777777" w:rsidR="00D2668A" w:rsidRDefault="00C242D7">
            <w:pPr>
              <w:spacing w:after="0" w:line="240" w:lineRule="auto"/>
              <w:rPr>
                <w:rFonts w:eastAsia="Times New Roman"/>
                <w:b w:val="0"/>
                <w:bCs w:val="0"/>
              </w:rPr>
            </w:pPr>
            <w:r>
              <w:rPr>
                <w:rFonts w:eastAsia="Times New Roman"/>
                <w:b w:val="0"/>
                <w:bCs w:val="0"/>
              </w:rPr>
              <w:t>Exon capture</w:t>
            </w:r>
          </w:p>
        </w:tc>
        <w:tc>
          <w:tcPr>
            <w:tcW w:w="1258" w:type="dxa"/>
            <w:shd w:val="clear" w:color="auto" w:fill="auto"/>
          </w:tcPr>
          <w:p w14:paraId="0E3A7C02" w14:textId="0F61A96C"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del w:id="0" w:author="Kevin Rowe" w:date="2019-11-18T13:49:00Z">
              <w:r w:rsidDel="00DF534B">
                <w:rPr>
                  <w:rFonts w:eastAsia="Times New Roman"/>
                  <w:b w:val="0"/>
                  <w:bCs w:val="0"/>
                </w:rPr>
                <w:delText>260</w:delText>
              </w:r>
            </w:del>
            <w:ins w:id="1" w:author="Kevin Rowe" w:date="2019-11-18T13:49:00Z">
              <w:r w:rsidR="00DF534B">
                <w:rPr>
                  <w:rFonts w:eastAsia="Times New Roman"/>
                  <w:b w:val="0"/>
                  <w:bCs w:val="0"/>
                </w:rPr>
                <w:t>29</w:t>
              </w:r>
            </w:ins>
            <w:ins w:id="2" w:author="Kevin Rowe" w:date="2019-11-18T15:01:00Z">
              <w:r w:rsidR="00A72F3A">
                <w:rPr>
                  <w:rFonts w:eastAsia="Times New Roman"/>
                  <w:b w:val="0"/>
                  <w:bCs w:val="0"/>
                </w:rPr>
                <w:t>9</w:t>
              </w:r>
            </w:ins>
            <w:ins w:id="3" w:author="Kevin Rowe" w:date="2019-11-18T15:04:00Z">
              <w:r w:rsidR="000745EC">
                <w:rPr>
                  <w:rFonts w:eastAsia="Times New Roman"/>
                  <w:b w:val="0"/>
                  <w:bCs w:val="0"/>
                </w:rPr>
                <w:t xml:space="preserve"> species</w:t>
              </w:r>
            </w:ins>
            <w:ins w:id="4" w:author="Kevin Rowe" w:date="2019-11-18T13:49:00Z">
              <w:r w:rsidR="00DF534B">
                <w:rPr>
                  <w:rFonts w:eastAsia="Times New Roman"/>
                  <w:b w:val="0"/>
                  <w:bCs w:val="0"/>
                </w:rPr>
                <w:t xml:space="preserve"> (with Exomes)</w:t>
              </w:r>
            </w:ins>
          </w:p>
        </w:tc>
        <w:tc>
          <w:tcPr>
            <w:tcW w:w="1893" w:type="dxa"/>
            <w:shd w:val="clear" w:color="auto" w:fill="auto"/>
          </w:tcPr>
          <w:p w14:paraId="74B4108C"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8" w:type="dxa"/>
            <w:shd w:val="clear" w:color="auto" w:fill="auto"/>
          </w:tcPr>
          <w:p w14:paraId="3AEBB110" w14:textId="5C07D96E"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1400 exon capture; goal is for all murine species (~</w:t>
            </w:r>
            <w:ins w:id="5" w:author="Kevin Rowe" w:date="2019-11-18T15:02:00Z">
              <w:r w:rsidR="000745EC">
                <w:rPr>
                  <w:rFonts w:eastAsia="Times New Roman"/>
                  <w:b w:val="0"/>
                  <w:bCs w:val="0"/>
                </w:rPr>
                <w:t>350 more to attempt + other murid genera</w:t>
              </w:r>
            </w:ins>
            <w:ins w:id="6" w:author="Kevin Rowe" w:date="2019-11-18T15:03:00Z">
              <w:r w:rsidR="000745EC">
                <w:rPr>
                  <w:rFonts w:eastAsia="Times New Roman"/>
                  <w:b w:val="0"/>
                  <w:bCs w:val="0"/>
                </w:rPr>
                <w:t xml:space="preserve"> ~20-30 species</w:t>
              </w:r>
            </w:ins>
            <w:del w:id="7" w:author="Kevin Rowe" w:date="2019-11-18T15:02:00Z">
              <w:r w:rsidDel="000745EC">
                <w:rPr>
                  <w:rFonts w:eastAsia="Times New Roman"/>
                  <w:b w:val="0"/>
                  <w:bCs w:val="0"/>
                </w:rPr>
                <w:delText>700</w:delText>
              </w:r>
            </w:del>
            <w:r>
              <w:rPr>
                <w:rFonts w:eastAsia="Times New Roman"/>
                <w:b w:val="0"/>
                <w:bCs w:val="0"/>
              </w:rPr>
              <w:t>)</w:t>
            </w:r>
          </w:p>
        </w:tc>
        <w:tc>
          <w:tcPr>
            <w:tcW w:w="1899" w:type="dxa"/>
            <w:shd w:val="clear" w:color="auto" w:fill="auto"/>
          </w:tcPr>
          <w:p w14:paraId="7EF4835B"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w:t>
            </w:r>
          </w:p>
        </w:tc>
      </w:tr>
      <w:tr w:rsidR="00D2668A" w14:paraId="031C0388"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592BFCB4" w14:textId="77777777" w:rsidR="00D2668A" w:rsidRDefault="00C242D7">
            <w:pPr>
              <w:spacing w:after="0" w:line="240" w:lineRule="auto"/>
              <w:rPr>
                <w:rFonts w:eastAsia="Times New Roman"/>
                <w:b w:val="0"/>
                <w:bCs w:val="0"/>
              </w:rPr>
            </w:pPr>
            <w:r>
              <w:rPr>
                <w:rFonts w:eastAsia="Times New Roman"/>
                <w:b w:val="0"/>
                <w:bCs w:val="0"/>
              </w:rPr>
              <w:t>Exome</w:t>
            </w:r>
          </w:p>
        </w:tc>
        <w:tc>
          <w:tcPr>
            <w:tcW w:w="1258" w:type="dxa"/>
            <w:shd w:val="clear" w:color="auto" w:fill="auto"/>
          </w:tcPr>
          <w:p w14:paraId="078A5977"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48</w:t>
            </w:r>
          </w:p>
        </w:tc>
        <w:tc>
          <w:tcPr>
            <w:tcW w:w="1893" w:type="dxa"/>
            <w:shd w:val="clear" w:color="auto" w:fill="auto"/>
          </w:tcPr>
          <w:p w14:paraId="6196D610"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8" w:type="dxa"/>
            <w:shd w:val="clear" w:color="auto" w:fill="auto"/>
          </w:tcPr>
          <w:p w14:paraId="729F079D"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Across </w:t>
            </w:r>
            <w:proofErr w:type="spellStart"/>
            <w:r>
              <w:rPr>
                <w:rFonts w:eastAsia="Times New Roman"/>
                <w:b w:val="0"/>
                <w:bCs w:val="0"/>
              </w:rPr>
              <w:t>murinae</w:t>
            </w:r>
            <w:proofErr w:type="spellEnd"/>
            <w:r>
              <w:rPr>
                <w:rFonts w:eastAsia="Times New Roman"/>
                <w:b w:val="0"/>
                <w:bCs w:val="0"/>
              </w:rPr>
              <w:t>; used in Emily’s paper and by Gregg</w:t>
            </w:r>
          </w:p>
        </w:tc>
        <w:tc>
          <w:tcPr>
            <w:tcW w:w="1899" w:type="dxa"/>
            <w:shd w:val="clear" w:color="auto" w:fill="auto"/>
          </w:tcPr>
          <w:p w14:paraId="59F41023"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 Gregg</w:t>
            </w:r>
          </w:p>
        </w:tc>
      </w:tr>
      <w:tr w:rsidR="00D2668A" w14:paraId="29F883F8"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64C032B3" w14:textId="77777777" w:rsidR="00D2668A" w:rsidRDefault="00C242D7">
            <w:pPr>
              <w:spacing w:after="0" w:line="240" w:lineRule="auto"/>
              <w:rPr>
                <w:rFonts w:eastAsia="Times New Roman"/>
                <w:b w:val="0"/>
                <w:bCs w:val="0"/>
              </w:rPr>
            </w:pPr>
            <w:r>
              <w:rPr>
                <w:rFonts w:eastAsia="Times New Roman"/>
                <w:b w:val="0"/>
                <w:bCs w:val="0"/>
              </w:rPr>
              <w:t>Exome</w:t>
            </w:r>
          </w:p>
        </w:tc>
        <w:tc>
          <w:tcPr>
            <w:tcW w:w="1258" w:type="dxa"/>
            <w:shd w:val="clear" w:color="auto" w:fill="auto"/>
          </w:tcPr>
          <w:p w14:paraId="3C65E302" w14:textId="09540B3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del w:id="8" w:author="Kevin Rowe" w:date="2019-11-18T13:59:00Z">
              <w:r w:rsidDel="005013FB">
                <w:rPr>
                  <w:rFonts w:eastAsia="Times New Roman"/>
                  <w:b w:val="0"/>
                  <w:bCs w:val="0"/>
                </w:rPr>
                <w:delText>48</w:delText>
              </w:r>
            </w:del>
            <w:ins w:id="9" w:author="Kevin Rowe" w:date="2019-11-18T13:59:00Z">
              <w:r w:rsidR="005013FB">
                <w:rPr>
                  <w:rFonts w:eastAsia="Times New Roman"/>
                  <w:b w:val="0"/>
                  <w:bCs w:val="0"/>
                </w:rPr>
                <w:t>4</w:t>
              </w:r>
              <w:r w:rsidR="005013FB">
                <w:rPr>
                  <w:rFonts w:eastAsia="Times New Roman"/>
                  <w:b w:val="0"/>
                  <w:bCs w:val="0"/>
                </w:rPr>
                <w:t>0</w:t>
              </w:r>
            </w:ins>
          </w:p>
        </w:tc>
        <w:tc>
          <w:tcPr>
            <w:tcW w:w="1893" w:type="dxa"/>
            <w:shd w:val="clear" w:color="auto" w:fill="auto"/>
          </w:tcPr>
          <w:p w14:paraId="2BC29660"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8" w:type="dxa"/>
            <w:shd w:val="clear" w:color="auto" w:fill="auto"/>
          </w:tcPr>
          <w:p w14:paraId="630FA1C3"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Focused on division </w:t>
            </w:r>
            <w:proofErr w:type="spellStart"/>
            <w:r>
              <w:rPr>
                <w:rFonts w:eastAsia="Times New Roman"/>
                <w:b w:val="0"/>
                <w:bCs w:val="0"/>
              </w:rPr>
              <w:t>Pseudomys</w:t>
            </w:r>
            <w:proofErr w:type="spellEnd"/>
          </w:p>
        </w:tc>
        <w:tc>
          <w:tcPr>
            <w:tcW w:w="1899" w:type="dxa"/>
            <w:shd w:val="clear" w:color="auto" w:fill="auto"/>
          </w:tcPr>
          <w:p w14:paraId="69BD9B37"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 Carl</w:t>
            </w:r>
          </w:p>
        </w:tc>
      </w:tr>
      <w:tr w:rsidR="00D2668A" w14:paraId="6241AED6"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3DEB85A7" w14:textId="77777777" w:rsidR="00D2668A" w:rsidRDefault="00C242D7">
            <w:pPr>
              <w:spacing w:after="0" w:line="240" w:lineRule="auto"/>
              <w:rPr>
                <w:rFonts w:eastAsia="Times New Roman"/>
                <w:b w:val="0"/>
                <w:bCs w:val="0"/>
              </w:rPr>
            </w:pPr>
            <w:r>
              <w:rPr>
                <w:rFonts w:eastAsia="Times New Roman"/>
                <w:b w:val="0"/>
                <w:bCs w:val="0"/>
              </w:rPr>
              <w:t>Exome</w:t>
            </w:r>
          </w:p>
        </w:tc>
        <w:tc>
          <w:tcPr>
            <w:tcW w:w="1258" w:type="dxa"/>
            <w:shd w:val="clear" w:color="auto" w:fill="auto"/>
          </w:tcPr>
          <w:p w14:paraId="0F73393A"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commentRangeStart w:id="10"/>
            <w:r>
              <w:rPr>
                <w:rFonts w:eastAsia="Times New Roman"/>
                <w:b w:val="0"/>
                <w:bCs w:val="0"/>
              </w:rPr>
              <w:t>10</w:t>
            </w:r>
            <w:commentRangeEnd w:id="10"/>
            <w:r w:rsidR="00697BC2">
              <w:rPr>
                <w:rStyle w:val="CommentReference"/>
              </w:rPr>
              <w:commentReference w:id="10"/>
            </w:r>
          </w:p>
        </w:tc>
        <w:tc>
          <w:tcPr>
            <w:tcW w:w="1893" w:type="dxa"/>
            <w:shd w:val="clear" w:color="auto" w:fill="auto"/>
          </w:tcPr>
          <w:p w14:paraId="52672C94"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8" w:type="dxa"/>
            <w:shd w:val="clear" w:color="auto" w:fill="auto"/>
          </w:tcPr>
          <w:p w14:paraId="5B2600AE"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Mus samples from Jeff’s 2017 paper</w:t>
            </w:r>
          </w:p>
        </w:tc>
        <w:tc>
          <w:tcPr>
            <w:tcW w:w="1899" w:type="dxa"/>
            <w:shd w:val="clear" w:color="auto" w:fill="auto"/>
          </w:tcPr>
          <w:p w14:paraId="5BF50806"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Jeff’s lab</w:t>
            </w:r>
          </w:p>
        </w:tc>
      </w:tr>
      <w:tr w:rsidR="00D2668A" w14:paraId="23BF8E88"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0CDD2DB9" w14:textId="77777777" w:rsidR="00D2668A" w:rsidRDefault="00C242D7">
            <w:pPr>
              <w:spacing w:after="0" w:line="240" w:lineRule="auto"/>
              <w:rPr>
                <w:rFonts w:eastAsia="Times New Roman"/>
                <w:b w:val="0"/>
                <w:bCs w:val="0"/>
              </w:rPr>
            </w:pPr>
            <w:r>
              <w:rPr>
                <w:rFonts w:eastAsia="Times New Roman"/>
                <w:b w:val="0"/>
                <w:bCs w:val="0"/>
              </w:rPr>
              <w:t>Exome</w:t>
            </w:r>
          </w:p>
        </w:tc>
        <w:tc>
          <w:tcPr>
            <w:tcW w:w="1258" w:type="dxa"/>
            <w:shd w:val="clear" w:color="auto" w:fill="auto"/>
          </w:tcPr>
          <w:p w14:paraId="1C2FCDDA" w14:textId="20035C8B" w:rsidR="00D2668A" w:rsidRDefault="005013F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ins w:id="11" w:author="Kevin Rowe" w:date="2019-11-18T14:00:00Z">
              <w:r>
                <w:rPr>
                  <w:rFonts w:eastAsia="Times New Roman"/>
                  <w:b w:val="0"/>
                  <w:bCs w:val="0"/>
                </w:rPr>
                <w:t>87</w:t>
              </w:r>
            </w:ins>
            <w:del w:id="12" w:author="Kevin Rowe" w:date="2019-11-18T14:00:00Z">
              <w:r w:rsidR="00C242D7" w:rsidDel="005013FB">
                <w:rPr>
                  <w:rFonts w:eastAsia="Times New Roman"/>
                  <w:b w:val="0"/>
                  <w:bCs w:val="0"/>
                </w:rPr>
                <w:delText>73</w:delText>
              </w:r>
            </w:del>
          </w:p>
        </w:tc>
        <w:tc>
          <w:tcPr>
            <w:tcW w:w="1893" w:type="dxa"/>
            <w:shd w:val="clear" w:color="auto" w:fill="auto"/>
          </w:tcPr>
          <w:p w14:paraId="70F8EE26"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commentRangeStart w:id="13"/>
            <w:r>
              <w:rPr>
                <w:rFonts w:eastAsia="Times New Roman"/>
                <w:b w:val="0"/>
                <w:bCs w:val="0"/>
              </w:rPr>
              <w:t>In progress</w:t>
            </w:r>
            <w:commentRangeEnd w:id="13"/>
            <w:r w:rsidR="005013FB">
              <w:rPr>
                <w:rStyle w:val="CommentReference"/>
              </w:rPr>
              <w:commentReference w:id="13"/>
            </w:r>
          </w:p>
        </w:tc>
        <w:tc>
          <w:tcPr>
            <w:tcW w:w="2778" w:type="dxa"/>
            <w:shd w:val="clear" w:color="auto" w:fill="auto"/>
          </w:tcPr>
          <w:p w14:paraId="18D50C5C"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Across </w:t>
            </w:r>
            <w:proofErr w:type="spellStart"/>
            <w:r>
              <w:rPr>
                <w:rFonts w:eastAsia="Times New Roman"/>
                <w:b w:val="0"/>
                <w:bCs w:val="0"/>
              </w:rPr>
              <w:t>murinae</w:t>
            </w:r>
            <w:proofErr w:type="spellEnd"/>
          </w:p>
        </w:tc>
        <w:tc>
          <w:tcPr>
            <w:tcW w:w="1899" w:type="dxa"/>
            <w:shd w:val="clear" w:color="auto" w:fill="auto"/>
          </w:tcPr>
          <w:p w14:paraId="4047F645"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Jeff’s lab</w:t>
            </w:r>
          </w:p>
        </w:tc>
      </w:tr>
      <w:tr w:rsidR="00697BC2" w14:paraId="606E20AA" w14:textId="77777777" w:rsidTr="00D2668A">
        <w:trPr>
          <w:ins w:id="14" w:author="Kevin Rowe" w:date="2019-11-18T14:04:00Z"/>
        </w:trPr>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2F47EB4A" w14:textId="038C8278" w:rsidR="00697BC2" w:rsidRDefault="00697BC2">
            <w:pPr>
              <w:spacing w:after="0" w:line="240" w:lineRule="auto"/>
              <w:rPr>
                <w:ins w:id="15" w:author="Kevin Rowe" w:date="2019-11-18T14:04:00Z"/>
                <w:rFonts w:eastAsia="Times New Roman"/>
                <w:b w:val="0"/>
                <w:bCs w:val="0"/>
              </w:rPr>
            </w:pPr>
            <w:ins w:id="16" w:author="Kevin Rowe" w:date="2019-11-18T14:04:00Z">
              <w:r>
                <w:rPr>
                  <w:rFonts w:eastAsia="Times New Roman"/>
                  <w:b w:val="0"/>
                  <w:bCs w:val="0"/>
                </w:rPr>
                <w:t>Exome</w:t>
              </w:r>
            </w:ins>
          </w:p>
        </w:tc>
        <w:tc>
          <w:tcPr>
            <w:tcW w:w="1258" w:type="dxa"/>
            <w:shd w:val="clear" w:color="auto" w:fill="auto"/>
          </w:tcPr>
          <w:p w14:paraId="751A4155" w14:textId="0804F77F"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17" w:author="Kevin Rowe" w:date="2019-11-18T14:04:00Z"/>
                <w:rFonts w:eastAsia="Times New Roman"/>
                <w:b w:val="0"/>
                <w:bCs w:val="0"/>
              </w:rPr>
            </w:pPr>
            <w:ins w:id="18" w:author="Kevin Rowe" w:date="2019-11-18T14:07:00Z">
              <w:r>
                <w:rPr>
                  <w:rFonts w:eastAsia="Times New Roman"/>
                  <w:b w:val="0"/>
                  <w:bCs w:val="0"/>
                </w:rPr>
                <w:t>19</w:t>
              </w:r>
            </w:ins>
          </w:p>
        </w:tc>
        <w:tc>
          <w:tcPr>
            <w:tcW w:w="1893" w:type="dxa"/>
            <w:shd w:val="clear" w:color="auto" w:fill="auto"/>
          </w:tcPr>
          <w:p w14:paraId="0B4956B7" w14:textId="1CEC645A"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19" w:author="Kevin Rowe" w:date="2019-11-18T14:04:00Z"/>
                <w:rFonts w:eastAsia="Times New Roman"/>
                <w:b w:val="0"/>
                <w:bCs w:val="0"/>
              </w:rPr>
            </w:pPr>
            <w:ins w:id="20" w:author="Kevin Rowe" w:date="2019-11-18T14:07:00Z">
              <w:r>
                <w:rPr>
                  <w:rFonts w:eastAsia="Times New Roman"/>
                  <w:b w:val="0"/>
                  <w:bCs w:val="0"/>
                </w:rPr>
                <w:t>To Add</w:t>
              </w:r>
            </w:ins>
          </w:p>
        </w:tc>
        <w:tc>
          <w:tcPr>
            <w:tcW w:w="2778" w:type="dxa"/>
            <w:shd w:val="clear" w:color="auto" w:fill="auto"/>
          </w:tcPr>
          <w:p w14:paraId="17904F46" w14:textId="66A9F160"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21" w:author="Kevin Rowe" w:date="2019-11-18T14:04:00Z"/>
                <w:rFonts w:eastAsia="Times New Roman"/>
                <w:b w:val="0"/>
                <w:bCs w:val="0"/>
              </w:rPr>
            </w:pPr>
            <w:proofErr w:type="spellStart"/>
            <w:ins w:id="22" w:author="Kevin Rowe" w:date="2019-11-18T14:07:00Z">
              <w:r>
                <w:rPr>
                  <w:rFonts w:eastAsia="Times New Roman"/>
                  <w:b w:val="0"/>
                  <w:bCs w:val="0"/>
                </w:rPr>
                <w:t>Bunomys</w:t>
              </w:r>
              <w:proofErr w:type="spellEnd"/>
              <w:r>
                <w:rPr>
                  <w:rFonts w:eastAsia="Times New Roman"/>
                  <w:b w:val="0"/>
                  <w:bCs w:val="0"/>
                </w:rPr>
                <w:t xml:space="preserve"> rad</w:t>
              </w:r>
            </w:ins>
            <w:ins w:id="23" w:author="Kevin Rowe" w:date="2019-11-18T14:08:00Z">
              <w:r>
                <w:rPr>
                  <w:rFonts w:eastAsia="Times New Roman"/>
                  <w:b w:val="0"/>
                  <w:bCs w:val="0"/>
                </w:rPr>
                <w:t>iation and other murine genera</w:t>
              </w:r>
            </w:ins>
          </w:p>
        </w:tc>
        <w:tc>
          <w:tcPr>
            <w:tcW w:w="1899" w:type="dxa"/>
            <w:shd w:val="clear" w:color="auto" w:fill="auto"/>
          </w:tcPr>
          <w:p w14:paraId="163DEB07" w14:textId="15356FA4"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24" w:author="Kevin Rowe" w:date="2019-11-18T14:04:00Z"/>
                <w:rFonts w:eastAsia="Times New Roman"/>
                <w:b w:val="0"/>
                <w:bCs w:val="0"/>
              </w:rPr>
            </w:pPr>
            <w:ins w:id="25" w:author="Kevin Rowe" w:date="2019-11-18T14:08:00Z">
              <w:r>
                <w:rPr>
                  <w:rFonts w:eastAsia="Times New Roman"/>
                  <w:b w:val="0"/>
                  <w:bCs w:val="0"/>
                </w:rPr>
                <w:t>Most tissues or extracts with Kevin or Jake, a few to Request</w:t>
              </w:r>
            </w:ins>
          </w:p>
        </w:tc>
      </w:tr>
      <w:tr w:rsidR="00AA7C19" w14:paraId="3D20F3A5" w14:textId="77777777" w:rsidTr="00D2668A">
        <w:trPr>
          <w:ins w:id="26" w:author="Kevin Rowe" w:date="2019-11-18T15:08:00Z"/>
        </w:trPr>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6475B0DF" w14:textId="7DD94256" w:rsidR="00AA7C19" w:rsidRDefault="00AA7C19">
            <w:pPr>
              <w:spacing w:after="0" w:line="240" w:lineRule="auto"/>
              <w:rPr>
                <w:ins w:id="27" w:author="Kevin Rowe" w:date="2019-11-18T15:08:00Z"/>
                <w:rFonts w:eastAsia="Times New Roman"/>
                <w:b w:val="0"/>
                <w:bCs w:val="0"/>
              </w:rPr>
            </w:pPr>
            <w:ins w:id="28" w:author="Kevin Rowe" w:date="2019-11-18T15:08:00Z">
              <w:r>
                <w:rPr>
                  <w:rFonts w:eastAsia="Times New Roman"/>
                  <w:b w:val="0"/>
                  <w:bCs w:val="0"/>
                </w:rPr>
                <w:t>Exome</w:t>
              </w:r>
            </w:ins>
          </w:p>
        </w:tc>
        <w:tc>
          <w:tcPr>
            <w:tcW w:w="1258" w:type="dxa"/>
            <w:shd w:val="clear" w:color="auto" w:fill="auto"/>
          </w:tcPr>
          <w:p w14:paraId="120F56F2" w14:textId="36DA16BA" w:rsidR="00AA7C19" w:rsidRDefault="00AA7C19">
            <w:pPr>
              <w:spacing w:after="0" w:line="240" w:lineRule="auto"/>
              <w:cnfStyle w:val="000000000000" w:firstRow="0" w:lastRow="0" w:firstColumn="0" w:lastColumn="0" w:oddVBand="0" w:evenVBand="0" w:oddHBand="0" w:evenHBand="0" w:firstRowFirstColumn="0" w:firstRowLastColumn="0" w:lastRowFirstColumn="0" w:lastRowLastColumn="0"/>
              <w:rPr>
                <w:ins w:id="29" w:author="Kevin Rowe" w:date="2019-11-18T15:08:00Z"/>
                <w:rFonts w:eastAsia="Times New Roman"/>
                <w:b w:val="0"/>
                <w:bCs w:val="0"/>
              </w:rPr>
            </w:pPr>
            <w:ins w:id="30" w:author="Kevin Rowe" w:date="2019-11-18T15:09:00Z">
              <w:r>
                <w:rPr>
                  <w:rFonts w:eastAsia="Times New Roman"/>
                  <w:b w:val="0"/>
                  <w:bCs w:val="0"/>
                </w:rPr>
                <w:t>5-1</w:t>
              </w:r>
            </w:ins>
            <w:ins w:id="31" w:author="Kevin Rowe" w:date="2019-11-18T15:08:00Z">
              <w:r>
                <w:rPr>
                  <w:rFonts w:eastAsia="Times New Roman"/>
                  <w:b w:val="0"/>
                  <w:bCs w:val="0"/>
                </w:rPr>
                <w:t>0</w:t>
              </w:r>
            </w:ins>
          </w:p>
        </w:tc>
        <w:tc>
          <w:tcPr>
            <w:tcW w:w="1893" w:type="dxa"/>
            <w:shd w:val="clear" w:color="auto" w:fill="auto"/>
          </w:tcPr>
          <w:p w14:paraId="71874605" w14:textId="61C833AD" w:rsidR="00AA7C19" w:rsidRDefault="00AA7C19">
            <w:pPr>
              <w:spacing w:after="0" w:line="240" w:lineRule="auto"/>
              <w:cnfStyle w:val="000000000000" w:firstRow="0" w:lastRow="0" w:firstColumn="0" w:lastColumn="0" w:oddVBand="0" w:evenVBand="0" w:oddHBand="0" w:evenHBand="0" w:firstRowFirstColumn="0" w:firstRowLastColumn="0" w:lastRowFirstColumn="0" w:lastRowLastColumn="0"/>
              <w:rPr>
                <w:ins w:id="32" w:author="Kevin Rowe" w:date="2019-11-18T15:08:00Z"/>
                <w:rFonts w:eastAsia="Times New Roman"/>
                <w:b w:val="0"/>
                <w:bCs w:val="0"/>
              </w:rPr>
            </w:pPr>
            <w:ins w:id="33" w:author="Kevin Rowe" w:date="2019-11-18T15:08:00Z">
              <w:r>
                <w:rPr>
                  <w:rFonts w:eastAsia="Times New Roman"/>
                  <w:b w:val="0"/>
                  <w:bCs w:val="0"/>
                </w:rPr>
                <w:t>To Add</w:t>
              </w:r>
            </w:ins>
          </w:p>
        </w:tc>
        <w:tc>
          <w:tcPr>
            <w:tcW w:w="2778" w:type="dxa"/>
            <w:shd w:val="clear" w:color="auto" w:fill="auto"/>
          </w:tcPr>
          <w:p w14:paraId="6D96324A" w14:textId="4AC40B2E" w:rsidR="00AA7C19" w:rsidRDefault="00AA7C19">
            <w:pPr>
              <w:spacing w:after="0" w:line="240" w:lineRule="auto"/>
              <w:cnfStyle w:val="000000000000" w:firstRow="0" w:lastRow="0" w:firstColumn="0" w:lastColumn="0" w:oddVBand="0" w:evenVBand="0" w:oddHBand="0" w:evenHBand="0" w:firstRowFirstColumn="0" w:firstRowLastColumn="0" w:lastRowFirstColumn="0" w:lastRowLastColumn="0"/>
              <w:rPr>
                <w:ins w:id="34" w:author="Kevin Rowe" w:date="2019-11-18T15:08:00Z"/>
                <w:rFonts w:eastAsia="Times New Roman"/>
                <w:b w:val="0"/>
                <w:bCs w:val="0"/>
              </w:rPr>
            </w:pPr>
            <w:ins w:id="35" w:author="Kevin Rowe" w:date="2019-11-18T15:08:00Z">
              <w:r>
                <w:rPr>
                  <w:rFonts w:eastAsia="Times New Roman"/>
                  <w:b w:val="0"/>
                  <w:bCs w:val="0"/>
                </w:rPr>
                <w:t xml:space="preserve">Genera of non-murine </w:t>
              </w:r>
              <w:proofErr w:type="spellStart"/>
              <w:r>
                <w:rPr>
                  <w:rFonts w:eastAsia="Times New Roman"/>
                  <w:b w:val="0"/>
                  <w:bCs w:val="0"/>
                </w:rPr>
                <w:t>Muridae</w:t>
              </w:r>
              <w:proofErr w:type="spellEnd"/>
            </w:ins>
          </w:p>
        </w:tc>
        <w:tc>
          <w:tcPr>
            <w:tcW w:w="1899" w:type="dxa"/>
            <w:shd w:val="clear" w:color="auto" w:fill="auto"/>
          </w:tcPr>
          <w:p w14:paraId="3614201E" w14:textId="7B133564" w:rsidR="00AA7C19" w:rsidRDefault="00AA7C19">
            <w:pPr>
              <w:spacing w:after="0" w:line="240" w:lineRule="auto"/>
              <w:cnfStyle w:val="000000000000" w:firstRow="0" w:lastRow="0" w:firstColumn="0" w:lastColumn="0" w:oddVBand="0" w:evenVBand="0" w:oddHBand="0" w:evenHBand="0" w:firstRowFirstColumn="0" w:firstRowLastColumn="0" w:lastRowFirstColumn="0" w:lastRowLastColumn="0"/>
              <w:rPr>
                <w:ins w:id="36" w:author="Kevin Rowe" w:date="2019-11-18T15:08:00Z"/>
                <w:rFonts w:eastAsia="Times New Roman"/>
                <w:b w:val="0"/>
                <w:bCs w:val="0"/>
              </w:rPr>
            </w:pPr>
            <w:ins w:id="37" w:author="Kevin Rowe" w:date="2019-11-18T15:09:00Z">
              <w:r>
                <w:rPr>
                  <w:rFonts w:eastAsia="Times New Roman"/>
                  <w:b w:val="0"/>
                  <w:bCs w:val="0"/>
                </w:rPr>
                <w:t>Tissues to re</w:t>
              </w:r>
              <w:r w:rsidR="00C242D7">
                <w:rPr>
                  <w:rFonts w:eastAsia="Times New Roman"/>
                  <w:b w:val="0"/>
                  <w:bCs w:val="0"/>
                </w:rPr>
                <w:t>q</w:t>
              </w:r>
              <w:r>
                <w:rPr>
                  <w:rFonts w:eastAsia="Times New Roman"/>
                  <w:b w:val="0"/>
                  <w:bCs w:val="0"/>
                </w:rPr>
                <w:t>uest</w:t>
              </w:r>
              <w:r w:rsidR="00C242D7">
                <w:rPr>
                  <w:rFonts w:eastAsia="Times New Roman"/>
                  <w:b w:val="0"/>
                  <w:bCs w:val="0"/>
                </w:rPr>
                <w:t>, some at MV or LSU</w:t>
              </w:r>
            </w:ins>
            <w:bookmarkStart w:id="38" w:name="_GoBack"/>
            <w:bookmarkEnd w:id="38"/>
          </w:p>
        </w:tc>
      </w:tr>
      <w:tr w:rsidR="00D2668A" w14:paraId="04C4BC22"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06CBCC9B" w14:textId="77777777" w:rsidR="00D2668A" w:rsidRDefault="00C242D7">
            <w:pPr>
              <w:spacing w:after="0" w:line="240" w:lineRule="auto"/>
              <w:rPr>
                <w:rFonts w:eastAsia="Times New Roman"/>
                <w:b w:val="0"/>
                <w:bCs w:val="0"/>
              </w:rPr>
            </w:pPr>
            <w:r>
              <w:rPr>
                <w:rFonts w:eastAsia="Times New Roman"/>
                <w:b w:val="0"/>
                <w:bCs w:val="0"/>
              </w:rPr>
              <w:t>Genome</w:t>
            </w:r>
          </w:p>
        </w:tc>
        <w:tc>
          <w:tcPr>
            <w:tcW w:w="1258" w:type="dxa"/>
            <w:shd w:val="clear" w:color="auto" w:fill="auto"/>
          </w:tcPr>
          <w:p w14:paraId="5374F793"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9</w:t>
            </w:r>
          </w:p>
        </w:tc>
        <w:tc>
          <w:tcPr>
            <w:tcW w:w="1893" w:type="dxa"/>
            <w:shd w:val="clear" w:color="auto" w:fill="auto"/>
          </w:tcPr>
          <w:p w14:paraId="494AB51E"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8" w:type="dxa"/>
            <w:shd w:val="clear" w:color="auto" w:fill="auto"/>
          </w:tcPr>
          <w:p w14:paraId="52131D42"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8 Mus strains/species and </w:t>
            </w:r>
            <w:r>
              <w:rPr>
                <w:rFonts w:eastAsia="Times New Roman"/>
                <w:b w:val="0"/>
                <w:bCs w:val="0"/>
                <w:i/>
                <w:iCs/>
              </w:rPr>
              <w:t>Rattus norvegicus</w:t>
            </w:r>
          </w:p>
        </w:tc>
        <w:tc>
          <w:tcPr>
            <w:tcW w:w="1899" w:type="dxa"/>
            <w:shd w:val="clear" w:color="auto" w:fill="auto"/>
          </w:tcPr>
          <w:p w14:paraId="42565341"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proofErr w:type="spellStart"/>
            <w:r>
              <w:rPr>
                <w:rFonts w:eastAsia="Times New Roman"/>
                <w:b w:val="0"/>
                <w:bCs w:val="0"/>
              </w:rPr>
              <w:t>Ensembl</w:t>
            </w:r>
            <w:proofErr w:type="spellEnd"/>
            <w:r>
              <w:rPr>
                <w:rFonts w:eastAsia="Times New Roman"/>
                <w:b w:val="0"/>
                <w:bCs w:val="0"/>
              </w:rPr>
              <w:t xml:space="preserve">; </w:t>
            </w:r>
            <w:r>
              <w:rPr>
                <w:rFonts w:eastAsia="Times New Roman"/>
                <w:b w:val="0"/>
                <w:bCs w:val="0"/>
              </w:rPr>
              <w:t>Gregg</w:t>
            </w:r>
          </w:p>
        </w:tc>
      </w:tr>
      <w:tr w:rsidR="00697BC2" w14:paraId="6158AB7F" w14:textId="77777777" w:rsidTr="00D2668A">
        <w:trPr>
          <w:ins w:id="39" w:author="Kevin Rowe" w:date="2019-11-18T14:02:00Z"/>
        </w:trPr>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6F950FC1" w14:textId="4AEBF455" w:rsidR="00697BC2" w:rsidRDefault="00697BC2">
            <w:pPr>
              <w:spacing w:after="0" w:line="240" w:lineRule="auto"/>
              <w:rPr>
                <w:ins w:id="40" w:author="Kevin Rowe" w:date="2019-11-18T14:02:00Z"/>
                <w:rFonts w:eastAsia="Times New Roman"/>
                <w:b w:val="0"/>
                <w:bCs w:val="0"/>
              </w:rPr>
            </w:pPr>
            <w:ins w:id="41" w:author="Kevin Rowe" w:date="2019-11-18T14:02:00Z">
              <w:r>
                <w:rPr>
                  <w:rFonts w:eastAsia="Times New Roman"/>
                  <w:b w:val="0"/>
                  <w:bCs w:val="0"/>
                </w:rPr>
                <w:t>Genome</w:t>
              </w:r>
            </w:ins>
          </w:p>
        </w:tc>
        <w:tc>
          <w:tcPr>
            <w:tcW w:w="1258" w:type="dxa"/>
            <w:shd w:val="clear" w:color="auto" w:fill="auto"/>
          </w:tcPr>
          <w:p w14:paraId="448A4ADC" w14:textId="59094774"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42" w:author="Kevin Rowe" w:date="2019-11-18T14:02:00Z"/>
                <w:rFonts w:eastAsia="Times New Roman"/>
                <w:b w:val="0"/>
                <w:bCs w:val="0"/>
              </w:rPr>
            </w:pPr>
            <w:commentRangeStart w:id="43"/>
            <w:ins w:id="44" w:author="Kevin Rowe" w:date="2019-11-18T14:03:00Z">
              <w:r>
                <w:rPr>
                  <w:rFonts w:eastAsia="Times New Roman"/>
                  <w:b w:val="0"/>
                  <w:bCs w:val="0"/>
                </w:rPr>
                <w:t>3</w:t>
              </w:r>
            </w:ins>
            <w:commentRangeEnd w:id="43"/>
            <w:ins w:id="45" w:author="Kevin Rowe" w:date="2019-11-18T14:09:00Z">
              <w:r>
                <w:rPr>
                  <w:rStyle w:val="CommentReference"/>
                </w:rPr>
                <w:commentReference w:id="43"/>
              </w:r>
            </w:ins>
          </w:p>
        </w:tc>
        <w:tc>
          <w:tcPr>
            <w:tcW w:w="1893" w:type="dxa"/>
            <w:shd w:val="clear" w:color="auto" w:fill="auto"/>
          </w:tcPr>
          <w:p w14:paraId="0866BB8F" w14:textId="144C1035"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46" w:author="Kevin Rowe" w:date="2019-11-18T14:02:00Z"/>
                <w:rFonts w:eastAsia="Times New Roman"/>
                <w:b w:val="0"/>
                <w:bCs w:val="0"/>
              </w:rPr>
            </w:pPr>
            <w:ins w:id="47" w:author="Kevin Rowe" w:date="2019-11-18T14:03:00Z">
              <w:r>
                <w:rPr>
                  <w:rFonts w:eastAsia="Times New Roman"/>
                  <w:b w:val="0"/>
                  <w:bCs w:val="0"/>
                </w:rPr>
                <w:t>Complete</w:t>
              </w:r>
            </w:ins>
          </w:p>
        </w:tc>
        <w:tc>
          <w:tcPr>
            <w:tcW w:w="2778" w:type="dxa"/>
            <w:shd w:val="clear" w:color="auto" w:fill="auto"/>
          </w:tcPr>
          <w:p w14:paraId="6836040F" w14:textId="0D33043E"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48" w:author="Kevin Rowe" w:date="2019-11-18T14:02:00Z"/>
                <w:rFonts w:eastAsia="Times New Roman"/>
                <w:b w:val="0"/>
                <w:bCs w:val="0"/>
              </w:rPr>
            </w:pPr>
            <w:proofErr w:type="spellStart"/>
            <w:ins w:id="49" w:author="Kevin Rowe" w:date="2019-11-18T14:03:00Z">
              <w:r>
                <w:rPr>
                  <w:rFonts w:eastAsia="Times New Roman"/>
                  <w:b w:val="0"/>
                  <w:bCs w:val="0"/>
                </w:rPr>
                <w:t>Apodemus</w:t>
              </w:r>
              <w:proofErr w:type="spellEnd"/>
              <w:r>
                <w:rPr>
                  <w:rFonts w:eastAsia="Times New Roman"/>
                  <w:b w:val="0"/>
                  <w:bCs w:val="0"/>
                </w:rPr>
                <w:t xml:space="preserve"> </w:t>
              </w:r>
              <w:proofErr w:type="spellStart"/>
              <w:r>
                <w:rPr>
                  <w:rFonts w:eastAsia="Times New Roman"/>
                  <w:b w:val="0"/>
                  <w:bCs w:val="0"/>
                </w:rPr>
                <w:t>speciosus</w:t>
              </w:r>
              <w:proofErr w:type="spellEnd"/>
              <w:r>
                <w:rPr>
                  <w:rFonts w:eastAsia="Times New Roman"/>
                  <w:b w:val="0"/>
                  <w:bCs w:val="0"/>
                </w:rPr>
                <w:t xml:space="preserve">, A. </w:t>
              </w:r>
              <w:proofErr w:type="spellStart"/>
              <w:r>
                <w:rPr>
                  <w:rFonts w:eastAsia="Times New Roman"/>
                  <w:b w:val="0"/>
                  <w:bCs w:val="0"/>
                </w:rPr>
                <w:t>sylvati</w:t>
              </w:r>
            </w:ins>
            <w:ins w:id="50" w:author="Kevin Rowe" w:date="2019-11-18T14:04:00Z">
              <w:r>
                <w:rPr>
                  <w:rFonts w:eastAsia="Times New Roman"/>
                  <w:b w:val="0"/>
                  <w:bCs w:val="0"/>
                </w:rPr>
                <w:t>cus</w:t>
              </w:r>
              <w:proofErr w:type="spellEnd"/>
              <w:r>
                <w:rPr>
                  <w:rFonts w:eastAsia="Times New Roman"/>
                  <w:b w:val="0"/>
                  <w:bCs w:val="0"/>
                </w:rPr>
                <w:t xml:space="preserve">, </w:t>
              </w:r>
              <w:proofErr w:type="spellStart"/>
              <w:r>
                <w:rPr>
                  <w:rFonts w:eastAsia="Times New Roman"/>
                  <w:b w:val="0"/>
                  <w:bCs w:val="0"/>
                </w:rPr>
                <w:t>Grammomys</w:t>
              </w:r>
              <w:proofErr w:type="spellEnd"/>
              <w:r>
                <w:rPr>
                  <w:rFonts w:eastAsia="Times New Roman"/>
                  <w:b w:val="0"/>
                  <w:bCs w:val="0"/>
                </w:rPr>
                <w:t xml:space="preserve"> </w:t>
              </w:r>
              <w:proofErr w:type="spellStart"/>
              <w:r>
                <w:rPr>
                  <w:rFonts w:eastAsia="Times New Roman"/>
                  <w:b w:val="0"/>
                  <w:bCs w:val="0"/>
                </w:rPr>
                <w:t>dolichurus</w:t>
              </w:r>
              <w:proofErr w:type="spellEnd"/>
              <w:r>
                <w:rPr>
                  <w:rFonts w:eastAsia="Times New Roman"/>
                  <w:b w:val="0"/>
                  <w:bCs w:val="0"/>
                </w:rPr>
                <w:t xml:space="preserve"> (as G. </w:t>
              </w:r>
              <w:proofErr w:type="spellStart"/>
              <w:r>
                <w:rPr>
                  <w:rFonts w:eastAsia="Times New Roman"/>
                  <w:b w:val="0"/>
                  <w:bCs w:val="0"/>
                </w:rPr>
                <w:t>surdaster</w:t>
              </w:r>
              <w:proofErr w:type="spellEnd"/>
              <w:r>
                <w:rPr>
                  <w:rFonts w:eastAsia="Times New Roman"/>
                  <w:b w:val="0"/>
                  <w:bCs w:val="0"/>
                </w:rPr>
                <w:t>)</w:t>
              </w:r>
            </w:ins>
          </w:p>
        </w:tc>
        <w:tc>
          <w:tcPr>
            <w:tcW w:w="1899" w:type="dxa"/>
            <w:shd w:val="clear" w:color="auto" w:fill="auto"/>
          </w:tcPr>
          <w:p w14:paraId="7B46AC9B" w14:textId="44E31DA3" w:rsidR="00697BC2" w:rsidRDefault="00697BC2">
            <w:pPr>
              <w:spacing w:after="0" w:line="240" w:lineRule="auto"/>
              <w:cnfStyle w:val="000000000000" w:firstRow="0" w:lastRow="0" w:firstColumn="0" w:lastColumn="0" w:oddVBand="0" w:evenVBand="0" w:oddHBand="0" w:evenHBand="0" w:firstRowFirstColumn="0" w:firstRowLastColumn="0" w:lastRowFirstColumn="0" w:lastRowLastColumn="0"/>
              <w:rPr>
                <w:ins w:id="51" w:author="Kevin Rowe" w:date="2019-11-18T14:02:00Z"/>
                <w:rFonts w:eastAsia="Times New Roman"/>
                <w:b w:val="0"/>
                <w:bCs w:val="0"/>
              </w:rPr>
            </w:pPr>
            <w:ins w:id="52" w:author="Kevin Rowe" w:date="2019-11-18T14:04:00Z">
              <w:r>
                <w:rPr>
                  <w:rFonts w:eastAsia="Times New Roman"/>
                  <w:b w:val="0"/>
                  <w:bCs w:val="0"/>
                </w:rPr>
                <w:t>NCBI</w:t>
              </w:r>
            </w:ins>
          </w:p>
        </w:tc>
      </w:tr>
      <w:tr w:rsidR="00D2668A" w14:paraId="78889CC8"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0A721DD3" w14:textId="77777777" w:rsidR="00D2668A" w:rsidRDefault="00C242D7">
            <w:pPr>
              <w:spacing w:after="0" w:line="240" w:lineRule="auto"/>
              <w:rPr>
                <w:rFonts w:eastAsia="Times New Roman"/>
                <w:b w:val="0"/>
                <w:bCs w:val="0"/>
              </w:rPr>
            </w:pPr>
            <w:r>
              <w:rPr>
                <w:rFonts w:eastAsia="Times New Roman"/>
                <w:b w:val="0"/>
                <w:bCs w:val="0"/>
              </w:rPr>
              <w:t>Genome</w:t>
            </w:r>
          </w:p>
        </w:tc>
        <w:tc>
          <w:tcPr>
            <w:tcW w:w="1258" w:type="dxa"/>
            <w:shd w:val="clear" w:color="auto" w:fill="auto"/>
          </w:tcPr>
          <w:p w14:paraId="56EEE757"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6</w:t>
            </w:r>
          </w:p>
        </w:tc>
        <w:tc>
          <w:tcPr>
            <w:tcW w:w="1893" w:type="dxa"/>
            <w:shd w:val="clear" w:color="auto" w:fill="auto"/>
          </w:tcPr>
          <w:p w14:paraId="262DDD95"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Complete </w:t>
            </w:r>
          </w:p>
        </w:tc>
        <w:tc>
          <w:tcPr>
            <w:tcW w:w="2778" w:type="dxa"/>
            <w:shd w:val="clear" w:color="auto" w:fill="auto"/>
          </w:tcPr>
          <w:p w14:paraId="489A62F6"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Mostly African </w:t>
            </w:r>
            <w:proofErr w:type="spellStart"/>
            <w:r>
              <w:rPr>
                <w:rFonts w:eastAsia="Times New Roman"/>
                <w:b w:val="0"/>
                <w:bCs w:val="0"/>
              </w:rPr>
              <w:t>murinae</w:t>
            </w:r>
            <w:proofErr w:type="spellEnd"/>
          </w:p>
        </w:tc>
        <w:tc>
          <w:tcPr>
            <w:tcW w:w="1899" w:type="dxa"/>
            <w:shd w:val="clear" w:color="auto" w:fill="auto"/>
          </w:tcPr>
          <w:p w14:paraId="65D35C4B"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 xml:space="preserve">Mike Lampson and Mia Levine at </w:t>
            </w:r>
            <w:proofErr w:type="spellStart"/>
            <w:r>
              <w:rPr>
                <w:rFonts w:eastAsia="Times New Roman"/>
                <w:b w:val="0"/>
                <w:bCs w:val="0"/>
              </w:rPr>
              <w:t>Upenn</w:t>
            </w:r>
            <w:proofErr w:type="spellEnd"/>
            <w:r>
              <w:rPr>
                <w:rFonts w:eastAsia="Times New Roman"/>
                <w:b w:val="0"/>
                <w:bCs w:val="0"/>
              </w:rPr>
              <w:t>; Gregg</w:t>
            </w:r>
          </w:p>
        </w:tc>
      </w:tr>
      <w:tr w:rsidR="00D2668A" w14:paraId="6D8601BD"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2BF3A84F" w14:textId="77777777" w:rsidR="00D2668A" w:rsidRDefault="00C242D7">
            <w:pPr>
              <w:spacing w:after="0" w:line="240" w:lineRule="auto"/>
              <w:rPr>
                <w:rFonts w:eastAsia="Times New Roman"/>
                <w:b w:val="0"/>
                <w:bCs w:val="0"/>
              </w:rPr>
            </w:pPr>
            <w:r>
              <w:rPr>
                <w:rFonts w:eastAsia="Times New Roman"/>
                <w:b w:val="0"/>
                <w:bCs w:val="0"/>
              </w:rPr>
              <w:t>Genome</w:t>
            </w:r>
          </w:p>
        </w:tc>
        <w:tc>
          <w:tcPr>
            <w:tcW w:w="1258" w:type="dxa"/>
            <w:shd w:val="clear" w:color="auto" w:fill="auto"/>
          </w:tcPr>
          <w:p w14:paraId="3D8C97B8"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2</w:t>
            </w:r>
          </w:p>
        </w:tc>
        <w:tc>
          <w:tcPr>
            <w:tcW w:w="1893" w:type="dxa"/>
            <w:shd w:val="clear" w:color="auto" w:fill="auto"/>
          </w:tcPr>
          <w:p w14:paraId="55A55073"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Complete</w:t>
            </w:r>
          </w:p>
        </w:tc>
        <w:tc>
          <w:tcPr>
            <w:tcW w:w="2778" w:type="dxa"/>
            <w:shd w:val="clear" w:color="auto" w:fill="auto"/>
          </w:tcPr>
          <w:p w14:paraId="420C271D"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proofErr w:type="spellStart"/>
            <w:r>
              <w:rPr>
                <w:rFonts w:eastAsia="Times New Roman"/>
                <w:b w:val="0"/>
                <w:bCs w:val="0"/>
              </w:rPr>
              <w:t>Mastacomys</w:t>
            </w:r>
            <w:proofErr w:type="spellEnd"/>
            <w:r>
              <w:rPr>
                <w:rFonts w:eastAsia="Times New Roman"/>
                <w:b w:val="0"/>
                <w:bCs w:val="0"/>
              </w:rPr>
              <w:t xml:space="preserve"> and </w:t>
            </w:r>
            <w:proofErr w:type="spellStart"/>
            <w:r>
              <w:rPr>
                <w:rFonts w:eastAsia="Times New Roman"/>
                <w:b w:val="0"/>
                <w:bCs w:val="0"/>
              </w:rPr>
              <w:t>Pseudomys</w:t>
            </w:r>
            <w:proofErr w:type="spellEnd"/>
          </w:p>
        </w:tc>
        <w:tc>
          <w:tcPr>
            <w:tcW w:w="1899" w:type="dxa"/>
            <w:shd w:val="clear" w:color="auto" w:fill="auto"/>
          </w:tcPr>
          <w:p w14:paraId="67456D7B"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Kevin’s lab</w:t>
            </w:r>
          </w:p>
        </w:tc>
      </w:tr>
      <w:tr w:rsidR="00D2668A" w14:paraId="549BB0BF" w14:textId="77777777" w:rsidTr="00D2668A">
        <w:tc>
          <w:tcPr>
            <w:cnfStyle w:val="001000000000" w:firstRow="0" w:lastRow="0" w:firstColumn="1" w:lastColumn="0" w:oddVBand="0" w:evenVBand="0" w:oddHBand="0" w:evenHBand="0" w:firstRowFirstColumn="0" w:firstRowLastColumn="0" w:lastRowFirstColumn="0" w:lastRowLastColumn="0"/>
            <w:tcW w:w="1522" w:type="dxa"/>
            <w:shd w:val="clear" w:color="auto" w:fill="auto"/>
          </w:tcPr>
          <w:p w14:paraId="48FDABBE" w14:textId="77777777" w:rsidR="00D2668A" w:rsidRDefault="00C242D7">
            <w:pPr>
              <w:spacing w:after="0" w:line="240" w:lineRule="auto"/>
              <w:rPr>
                <w:rFonts w:eastAsia="Times New Roman"/>
                <w:b w:val="0"/>
                <w:bCs w:val="0"/>
              </w:rPr>
            </w:pPr>
            <w:r>
              <w:rPr>
                <w:rFonts w:eastAsia="Times New Roman"/>
                <w:b w:val="0"/>
                <w:bCs w:val="0"/>
              </w:rPr>
              <w:t>Genome</w:t>
            </w:r>
          </w:p>
        </w:tc>
        <w:tc>
          <w:tcPr>
            <w:tcW w:w="1258" w:type="dxa"/>
            <w:shd w:val="clear" w:color="auto" w:fill="auto"/>
          </w:tcPr>
          <w:p w14:paraId="46B26A12" w14:textId="6781E2ED" w:rsidR="00D2668A" w:rsidRDefault="000D187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ins w:id="53" w:author="Kevin Rowe" w:date="2019-11-18T14:21:00Z">
              <w:r>
                <w:rPr>
                  <w:rFonts w:eastAsia="Times New Roman"/>
                  <w:b w:val="0"/>
                  <w:bCs w:val="0"/>
                </w:rPr>
                <w:t>9?</w:t>
              </w:r>
            </w:ins>
            <w:del w:id="54" w:author="Kevin Rowe" w:date="2019-11-18T14:21:00Z">
              <w:r w:rsidR="00C242D7" w:rsidDel="000D1878">
                <w:rPr>
                  <w:rFonts w:eastAsia="Times New Roman"/>
                  <w:b w:val="0"/>
                  <w:bCs w:val="0"/>
                </w:rPr>
                <w:delText>6</w:delText>
              </w:r>
            </w:del>
          </w:p>
        </w:tc>
        <w:tc>
          <w:tcPr>
            <w:tcW w:w="1893" w:type="dxa"/>
            <w:shd w:val="clear" w:color="auto" w:fill="auto"/>
          </w:tcPr>
          <w:p w14:paraId="459C0A68"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Proposed</w:t>
            </w:r>
          </w:p>
        </w:tc>
        <w:tc>
          <w:tcPr>
            <w:tcW w:w="2778" w:type="dxa"/>
            <w:shd w:val="clear" w:color="auto" w:fill="auto"/>
          </w:tcPr>
          <w:p w14:paraId="3DB5E8D7"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ins w:id="55" w:author="Kevin Rowe" w:date="2019-11-18T14:20:00Z"/>
                <w:rFonts w:eastAsia="Times New Roman"/>
                <w:b w:val="0"/>
                <w:bCs w:val="0"/>
              </w:rPr>
            </w:pPr>
            <w:r>
              <w:rPr>
                <w:rFonts w:eastAsia="Times New Roman"/>
                <w:b w:val="0"/>
                <w:bCs w:val="0"/>
              </w:rPr>
              <w:t>Body size/longevity contrasts and convergence</w:t>
            </w:r>
          </w:p>
          <w:p w14:paraId="0E4817C5" w14:textId="7848BBAD" w:rsidR="000D1878" w:rsidRDefault="000D187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proofErr w:type="spellStart"/>
            <w:ins w:id="56" w:author="Kevin Rowe" w:date="2019-11-18T14:20:00Z">
              <w:r>
                <w:rPr>
                  <w:rFonts w:eastAsia="Times New Roman"/>
                  <w:b w:val="0"/>
                  <w:bCs w:val="0"/>
                </w:rPr>
                <w:t>Phloeo</w:t>
              </w:r>
            </w:ins>
            <w:ins w:id="57" w:author="Kevin Rowe" w:date="2019-11-18T14:21:00Z">
              <w:r>
                <w:rPr>
                  <w:rFonts w:eastAsia="Times New Roman"/>
                  <w:b w:val="0"/>
                  <w:bCs w:val="0"/>
                </w:rPr>
                <w:t>mys</w:t>
              </w:r>
              <w:proofErr w:type="spellEnd"/>
              <w:r>
                <w:rPr>
                  <w:rFonts w:eastAsia="Times New Roman"/>
                  <w:b w:val="0"/>
                  <w:bCs w:val="0"/>
                </w:rPr>
                <w:t xml:space="preserve">, </w:t>
              </w:r>
              <w:proofErr w:type="spellStart"/>
              <w:r>
                <w:rPr>
                  <w:rFonts w:eastAsia="Times New Roman"/>
                  <w:b w:val="0"/>
                  <w:bCs w:val="0"/>
                </w:rPr>
                <w:t>Musseromys</w:t>
              </w:r>
              <w:proofErr w:type="spellEnd"/>
              <w:r>
                <w:rPr>
                  <w:rFonts w:eastAsia="Times New Roman"/>
                  <w:b w:val="0"/>
                  <w:bCs w:val="0"/>
                </w:rPr>
                <w:t xml:space="preserve">, </w:t>
              </w:r>
              <w:proofErr w:type="spellStart"/>
              <w:r>
                <w:rPr>
                  <w:rFonts w:eastAsia="Times New Roman"/>
                  <w:b w:val="0"/>
                  <w:bCs w:val="0"/>
                </w:rPr>
                <w:t>Papagomys</w:t>
              </w:r>
              <w:proofErr w:type="spellEnd"/>
              <w:r>
                <w:rPr>
                  <w:rFonts w:eastAsia="Times New Roman"/>
                  <w:b w:val="0"/>
                  <w:bCs w:val="0"/>
                </w:rPr>
                <w:t xml:space="preserve">, </w:t>
              </w:r>
              <w:proofErr w:type="spellStart"/>
              <w:r>
                <w:rPr>
                  <w:rFonts w:eastAsia="Times New Roman"/>
                  <w:b w:val="0"/>
                  <w:bCs w:val="0"/>
                </w:rPr>
                <w:t>Komodomys</w:t>
              </w:r>
              <w:proofErr w:type="spellEnd"/>
              <w:r>
                <w:rPr>
                  <w:rFonts w:eastAsia="Times New Roman"/>
                  <w:b w:val="0"/>
                  <w:bCs w:val="0"/>
                </w:rPr>
                <w:t xml:space="preserve">, </w:t>
              </w:r>
              <w:proofErr w:type="spellStart"/>
              <w:r>
                <w:rPr>
                  <w:rFonts w:eastAsia="Times New Roman"/>
                  <w:b w:val="0"/>
                  <w:bCs w:val="0"/>
                </w:rPr>
                <w:t>Crossomys</w:t>
              </w:r>
              <w:proofErr w:type="spellEnd"/>
              <w:r>
                <w:rPr>
                  <w:rFonts w:eastAsia="Times New Roman"/>
                  <w:b w:val="0"/>
                  <w:bCs w:val="0"/>
                </w:rPr>
                <w:t xml:space="preserve">, </w:t>
              </w:r>
              <w:proofErr w:type="spellStart"/>
              <w:proofErr w:type="gramStart"/>
              <w:r>
                <w:rPr>
                  <w:rFonts w:eastAsia="Times New Roman"/>
                  <w:b w:val="0"/>
                  <w:bCs w:val="0"/>
                </w:rPr>
                <w:t>Hydromys</w:t>
              </w:r>
              <w:proofErr w:type="spellEnd"/>
              <w:r>
                <w:rPr>
                  <w:rFonts w:eastAsia="Times New Roman"/>
                  <w:b w:val="0"/>
                  <w:bCs w:val="0"/>
                </w:rPr>
                <w:t>?,</w:t>
              </w:r>
              <w:proofErr w:type="gramEnd"/>
              <w:r>
                <w:rPr>
                  <w:rFonts w:eastAsia="Times New Roman"/>
                  <w:b w:val="0"/>
                  <w:bCs w:val="0"/>
                </w:rPr>
                <w:t xml:space="preserve"> </w:t>
              </w:r>
              <w:proofErr w:type="spellStart"/>
              <w:r>
                <w:rPr>
                  <w:rFonts w:eastAsia="Times New Roman"/>
                  <w:b w:val="0"/>
                  <w:bCs w:val="0"/>
                </w:rPr>
                <w:t>Paucidentomys</w:t>
              </w:r>
              <w:proofErr w:type="spellEnd"/>
              <w:r>
                <w:rPr>
                  <w:rFonts w:eastAsia="Times New Roman"/>
                  <w:b w:val="0"/>
                  <w:bCs w:val="0"/>
                </w:rPr>
                <w:t xml:space="preserve">, </w:t>
              </w:r>
              <w:proofErr w:type="spellStart"/>
              <w:r>
                <w:rPr>
                  <w:rFonts w:eastAsia="Times New Roman"/>
                  <w:b w:val="0"/>
                  <w:bCs w:val="0"/>
                </w:rPr>
                <w:t>Gracilimus</w:t>
              </w:r>
              <w:proofErr w:type="spellEnd"/>
              <w:r>
                <w:rPr>
                  <w:rFonts w:eastAsia="Times New Roman"/>
                  <w:b w:val="0"/>
                  <w:bCs w:val="0"/>
                </w:rPr>
                <w:t xml:space="preserve">, </w:t>
              </w:r>
              <w:proofErr w:type="spellStart"/>
              <w:r>
                <w:rPr>
                  <w:rFonts w:eastAsia="Times New Roman"/>
                  <w:b w:val="0"/>
                  <w:bCs w:val="0"/>
                </w:rPr>
                <w:t>Pseudohydromys</w:t>
              </w:r>
              <w:proofErr w:type="spellEnd"/>
              <w:r>
                <w:rPr>
                  <w:rFonts w:eastAsia="Times New Roman"/>
                  <w:b w:val="0"/>
                  <w:bCs w:val="0"/>
                </w:rPr>
                <w:t>?</w:t>
              </w:r>
            </w:ins>
          </w:p>
        </w:tc>
        <w:tc>
          <w:tcPr>
            <w:tcW w:w="1899" w:type="dxa"/>
            <w:shd w:val="clear" w:color="auto" w:fill="auto"/>
          </w:tcPr>
          <w:p w14:paraId="7EC487D3" w14:textId="77777777" w:rsidR="00D2668A" w:rsidRDefault="00C242D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Samples somewhere</w:t>
            </w:r>
          </w:p>
        </w:tc>
      </w:tr>
    </w:tbl>
    <w:p w14:paraId="73D87C68" w14:textId="77777777" w:rsidR="00D2668A" w:rsidRDefault="00C242D7">
      <w:pPr>
        <w:spacing w:after="0" w:line="240" w:lineRule="auto"/>
        <w:rPr>
          <w:rFonts w:eastAsia="Times New Roman"/>
          <w:b w:val="0"/>
          <w:bCs w:val="0"/>
        </w:rPr>
      </w:pPr>
      <w:r>
        <w:rPr>
          <w:rFonts w:eastAsia="Times New Roman"/>
          <w:b w:val="0"/>
          <w:bCs w:val="0"/>
        </w:rPr>
        <w:t xml:space="preserve">* Note that </w:t>
      </w:r>
      <w:proofErr w:type="spellStart"/>
      <w:r>
        <w:rPr>
          <w:rFonts w:eastAsia="Times New Roman"/>
          <w:b w:val="0"/>
          <w:bCs w:val="0"/>
        </w:rPr>
        <w:t>Ensembl</w:t>
      </w:r>
      <w:proofErr w:type="spellEnd"/>
      <w:r>
        <w:rPr>
          <w:rFonts w:eastAsia="Times New Roman"/>
          <w:b w:val="0"/>
          <w:bCs w:val="0"/>
        </w:rPr>
        <w:t xml:space="preserve"> has</w:t>
      </w:r>
      <w:r>
        <w:rPr>
          <w:rFonts w:eastAsia="Times New Roman"/>
          <w:b w:val="0"/>
          <w:bCs w:val="0"/>
        </w:rPr>
        <w:t xml:space="preserve"> many other non-murine rodents that I will use in whole genome analyses.</w:t>
      </w:r>
    </w:p>
    <w:p w14:paraId="532986A2" w14:textId="77777777" w:rsidR="00D2668A" w:rsidRDefault="00D2668A">
      <w:pPr>
        <w:spacing w:after="0" w:line="240" w:lineRule="auto"/>
        <w:rPr>
          <w:rFonts w:eastAsia="Times New Roman"/>
          <w:b w:val="0"/>
          <w:bCs w:val="0"/>
        </w:rPr>
      </w:pPr>
    </w:p>
    <w:p w14:paraId="7B1EE192" w14:textId="77777777" w:rsidR="00D2668A" w:rsidRDefault="00D2668A">
      <w:pPr>
        <w:spacing w:after="0" w:line="240" w:lineRule="auto"/>
        <w:rPr>
          <w:rFonts w:eastAsia="Times New Roman"/>
          <w:b w:val="0"/>
          <w:bCs w:val="0"/>
        </w:rPr>
      </w:pPr>
    </w:p>
    <w:p w14:paraId="6AC08D61" w14:textId="77777777" w:rsidR="00D2668A" w:rsidRDefault="00C242D7">
      <w:pPr>
        <w:spacing w:after="0" w:line="240" w:lineRule="auto"/>
        <w:rPr>
          <w:rFonts w:eastAsia="Times New Roman"/>
          <w:b w:val="0"/>
          <w:bCs w:val="0"/>
          <w:sz w:val="28"/>
          <w:szCs w:val="28"/>
        </w:rPr>
      </w:pPr>
      <w:r>
        <w:rPr>
          <w:rFonts w:eastAsia="Times New Roman"/>
          <w:b w:val="0"/>
          <w:bCs w:val="0"/>
          <w:sz w:val="28"/>
          <w:szCs w:val="28"/>
        </w:rPr>
        <w:lastRenderedPageBreak/>
        <w:t>The plan:</w:t>
      </w:r>
    </w:p>
    <w:p w14:paraId="77FCBF71" w14:textId="77777777" w:rsidR="00D2668A" w:rsidRDefault="00D2668A">
      <w:pPr>
        <w:spacing w:after="0" w:line="240" w:lineRule="auto"/>
        <w:rPr>
          <w:rFonts w:eastAsia="Times New Roman"/>
          <w:b w:val="0"/>
          <w:bCs w:val="0"/>
        </w:rPr>
      </w:pPr>
    </w:p>
    <w:p w14:paraId="36493FE6" w14:textId="77777777" w:rsidR="00D2668A" w:rsidRDefault="00C242D7">
      <w:pPr>
        <w:pStyle w:val="ListParagraph"/>
        <w:numPr>
          <w:ilvl w:val="0"/>
          <w:numId w:val="1"/>
        </w:numPr>
        <w:spacing w:after="0" w:line="240" w:lineRule="auto"/>
        <w:rPr>
          <w:rFonts w:eastAsia="Times New Roman"/>
          <w:b w:val="0"/>
          <w:bCs w:val="0"/>
        </w:rPr>
      </w:pPr>
      <w:r>
        <w:rPr>
          <w:rFonts w:eastAsia="Times New Roman"/>
          <w:b w:val="0"/>
          <w:bCs w:val="0"/>
        </w:rPr>
        <w:t>Carl and I will combine our exome data and work on the best assembly/mapping method. Carl will focus on assembly with Spades and I will develop an iterative mapping appro</w:t>
      </w:r>
      <w:r>
        <w:rPr>
          <w:rFonts w:eastAsia="Times New Roman"/>
          <w:b w:val="0"/>
          <w:bCs w:val="0"/>
        </w:rPr>
        <w:t>ach. We will need to figure out a way to compare approaches</w:t>
      </w:r>
    </w:p>
    <w:p w14:paraId="3325191F" w14:textId="77777777" w:rsidR="00D2668A" w:rsidRDefault="00C242D7">
      <w:pPr>
        <w:pStyle w:val="ListParagraph"/>
        <w:spacing w:after="0" w:line="240" w:lineRule="auto"/>
        <w:rPr>
          <w:rFonts w:eastAsia="Times New Roman"/>
          <w:b w:val="0"/>
          <w:bCs w:val="0"/>
        </w:rPr>
      </w:pPr>
      <w:r>
        <w:rPr>
          <w:rFonts w:eastAsia="Times New Roman"/>
        </w:rPr>
        <w:t>Carl:</w:t>
      </w:r>
      <w:r>
        <w:rPr>
          <w:rFonts w:eastAsia="Times New Roman"/>
          <w:b w:val="0"/>
          <w:bCs w:val="0"/>
        </w:rPr>
        <w:t xml:space="preserve"> I will set us up a Box folder and email you in the next day or so.</w:t>
      </w:r>
    </w:p>
    <w:p w14:paraId="31418770" w14:textId="77777777" w:rsidR="00D2668A" w:rsidRDefault="00D2668A">
      <w:pPr>
        <w:pStyle w:val="ListParagraph"/>
        <w:spacing w:after="0" w:line="240" w:lineRule="auto"/>
        <w:rPr>
          <w:rFonts w:eastAsia="Times New Roman"/>
          <w:b w:val="0"/>
          <w:bCs w:val="0"/>
        </w:rPr>
      </w:pPr>
    </w:p>
    <w:p w14:paraId="39F5B0F9" w14:textId="77777777" w:rsidR="00D2668A" w:rsidRDefault="00C242D7">
      <w:pPr>
        <w:pStyle w:val="ListParagraph"/>
        <w:numPr>
          <w:ilvl w:val="0"/>
          <w:numId w:val="1"/>
        </w:numPr>
        <w:spacing w:after="0" w:line="240" w:lineRule="auto"/>
      </w:pPr>
      <w:r>
        <w:rPr>
          <w:rFonts w:eastAsia="Times New Roman"/>
          <w:highlight w:val="yellow"/>
        </w:rPr>
        <w:t>Response requested</w:t>
      </w:r>
      <w:r>
        <w:rPr>
          <w:rFonts w:eastAsia="Times New Roman"/>
          <w:b w:val="0"/>
          <w:bCs w:val="0"/>
          <w:highlight w:val="yellow"/>
        </w:rPr>
        <w:t>:</w:t>
      </w:r>
      <w:r>
        <w:rPr>
          <w:rFonts w:eastAsia="Times New Roman"/>
          <w:b w:val="0"/>
          <w:bCs w:val="0"/>
        </w:rPr>
        <w:t xml:space="preserve"> If no one objects, I would like to compile all data in a single location (Box folder?) preferably with</w:t>
      </w:r>
      <w:r>
        <w:rPr>
          <w:rFonts w:eastAsia="Times New Roman"/>
          <w:b w:val="0"/>
          <w:bCs w:val="0"/>
        </w:rPr>
        <w:t xml:space="preserve"> the top of the directory tree being the three folders </w:t>
      </w:r>
      <w:r>
        <w:rPr>
          <w:rFonts w:eastAsia="Times New Roman"/>
          <w:b w:val="0"/>
          <w:bCs w:val="0"/>
          <w:i/>
          <w:iCs/>
        </w:rPr>
        <w:t>exon-capture</w:t>
      </w:r>
      <w:r>
        <w:rPr>
          <w:rFonts w:eastAsia="Times New Roman"/>
          <w:b w:val="0"/>
          <w:bCs w:val="0"/>
        </w:rPr>
        <w:t xml:space="preserve">, </w:t>
      </w:r>
      <w:r>
        <w:rPr>
          <w:rFonts w:eastAsia="Times New Roman"/>
          <w:b w:val="0"/>
          <w:bCs w:val="0"/>
          <w:i/>
          <w:iCs/>
        </w:rPr>
        <w:t>exomes</w:t>
      </w:r>
      <w:r>
        <w:rPr>
          <w:rFonts w:eastAsia="Times New Roman"/>
          <w:b w:val="0"/>
          <w:bCs w:val="0"/>
        </w:rPr>
        <w:t xml:space="preserve">, and </w:t>
      </w:r>
      <w:r>
        <w:rPr>
          <w:rFonts w:eastAsia="Times New Roman"/>
          <w:b w:val="0"/>
          <w:bCs w:val="0"/>
          <w:i/>
          <w:iCs/>
        </w:rPr>
        <w:t>genomes</w:t>
      </w:r>
      <w:r>
        <w:rPr>
          <w:rFonts w:eastAsia="Times New Roman"/>
          <w:b w:val="0"/>
          <w:bCs w:val="0"/>
        </w:rPr>
        <w:t xml:space="preserve">, and sub-folders for each species sampled which would contain reads, mappings, and assemblies. </w:t>
      </w:r>
      <w:commentRangeStart w:id="58"/>
      <w:r>
        <w:rPr>
          <w:rFonts w:eastAsia="Times New Roman"/>
        </w:rPr>
        <w:t>What do you all think?</w:t>
      </w:r>
      <w:commentRangeEnd w:id="58"/>
      <w:r>
        <w:commentReference w:id="58"/>
      </w:r>
    </w:p>
    <w:p w14:paraId="21931FC5" w14:textId="77777777" w:rsidR="00D2668A" w:rsidRDefault="00D2668A">
      <w:pPr>
        <w:spacing w:after="0" w:line="240" w:lineRule="auto"/>
        <w:rPr>
          <w:rFonts w:eastAsia="Times New Roman"/>
          <w:b w:val="0"/>
          <w:bCs w:val="0"/>
        </w:rPr>
      </w:pPr>
    </w:p>
    <w:p w14:paraId="24367DD8" w14:textId="77777777" w:rsidR="00D2668A" w:rsidRDefault="00C242D7">
      <w:pPr>
        <w:pStyle w:val="ListParagraph"/>
        <w:numPr>
          <w:ilvl w:val="0"/>
          <w:numId w:val="1"/>
        </w:numPr>
        <w:spacing w:after="0" w:line="240" w:lineRule="auto"/>
        <w:rPr>
          <w:rFonts w:eastAsia="Times New Roman"/>
          <w:b w:val="0"/>
          <w:bCs w:val="0"/>
        </w:rPr>
      </w:pPr>
      <w:r>
        <w:rPr>
          <w:rFonts w:eastAsia="Times New Roman"/>
          <w:b w:val="0"/>
          <w:bCs w:val="0"/>
        </w:rPr>
        <w:t>For exomes</w:t>
      </w:r>
      <w:commentRangeStart w:id="59"/>
      <w:r>
        <w:rPr>
          <w:rFonts w:eastAsia="Times New Roman"/>
          <w:b w:val="0"/>
          <w:bCs w:val="0"/>
        </w:rPr>
        <w:t>, we are freezing the sampling</w:t>
      </w:r>
      <w:commentRangeEnd w:id="59"/>
      <w:r w:rsidR="007855E2">
        <w:rPr>
          <w:rStyle w:val="CommentReference"/>
        </w:rPr>
        <w:commentReference w:id="59"/>
      </w:r>
      <w:r>
        <w:rPr>
          <w:rFonts w:eastAsia="Times New Roman"/>
          <w:b w:val="0"/>
          <w:bCs w:val="0"/>
        </w:rPr>
        <w:t xml:space="preserve"> at what is listed above. Though there was talk of sequencing all species of some </w:t>
      </w:r>
      <w:commentRangeStart w:id="60"/>
      <w:r>
        <w:rPr>
          <w:rFonts w:eastAsia="Times New Roman"/>
          <w:b w:val="0"/>
          <w:bCs w:val="0"/>
        </w:rPr>
        <w:t>genera</w:t>
      </w:r>
      <w:commentRangeEnd w:id="60"/>
      <w:r>
        <w:commentReference w:id="60"/>
      </w:r>
      <w:r>
        <w:rPr>
          <w:rFonts w:eastAsia="Times New Roman"/>
          <w:b w:val="0"/>
          <w:bCs w:val="0"/>
        </w:rPr>
        <w:t>. What would the timeframe of that be?</w:t>
      </w:r>
    </w:p>
    <w:p w14:paraId="59868090" w14:textId="77777777" w:rsidR="00D2668A" w:rsidRDefault="00D2668A">
      <w:pPr>
        <w:pStyle w:val="ListParagraph"/>
        <w:rPr>
          <w:rFonts w:eastAsia="Times New Roman"/>
          <w:b w:val="0"/>
          <w:bCs w:val="0"/>
        </w:rPr>
      </w:pPr>
    </w:p>
    <w:p w14:paraId="17FEFDE4" w14:textId="77777777" w:rsidR="00D2668A" w:rsidRDefault="00C242D7">
      <w:pPr>
        <w:pStyle w:val="ListParagraph"/>
        <w:numPr>
          <w:ilvl w:val="0"/>
          <w:numId w:val="1"/>
        </w:numPr>
        <w:spacing w:after="0" w:line="240" w:lineRule="auto"/>
        <w:rPr>
          <w:rFonts w:eastAsia="Times New Roman"/>
          <w:b w:val="0"/>
          <w:bCs w:val="0"/>
        </w:rPr>
      </w:pPr>
      <w:r>
        <w:rPr>
          <w:rFonts w:eastAsia="Times New Roman"/>
          <w:b w:val="0"/>
          <w:bCs w:val="0"/>
        </w:rPr>
        <w:t xml:space="preserve">For now, I would only use a few </w:t>
      </w:r>
      <w:proofErr w:type="spellStart"/>
      <w:r>
        <w:rPr>
          <w:rFonts w:eastAsia="Times New Roman"/>
          <w:b w:val="0"/>
          <w:bCs w:val="0"/>
        </w:rPr>
        <w:t>Pseudomys</w:t>
      </w:r>
      <w:proofErr w:type="spellEnd"/>
      <w:r>
        <w:rPr>
          <w:rFonts w:eastAsia="Times New Roman"/>
          <w:b w:val="0"/>
          <w:bCs w:val="0"/>
        </w:rPr>
        <w:t xml:space="preserve"> exomes from the 48 Carl is using so the sam</w:t>
      </w:r>
      <w:r>
        <w:rPr>
          <w:rFonts w:eastAsia="Times New Roman"/>
          <w:b w:val="0"/>
          <w:bCs w:val="0"/>
        </w:rPr>
        <w:t xml:space="preserve">pling is not </w:t>
      </w:r>
      <w:proofErr w:type="spellStart"/>
      <w:r>
        <w:rPr>
          <w:rFonts w:eastAsia="Times New Roman"/>
          <w:b w:val="0"/>
          <w:bCs w:val="0"/>
        </w:rPr>
        <w:t>to</w:t>
      </w:r>
      <w:proofErr w:type="spellEnd"/>
      <w:r>
        <w:rPr>
          <w:rFonts w:eastAsia="Times New Roman"/>
          <w:b w:val="0"/>
          <w:bCs w:val="0"/>
        </w:rPr>
        <w:t xml:space="preserve"> heavy from that single division. Carl and I can discuss which ones would be best for my analyses.</w:t>
      </w:r>
    </w:p>
    <w:p w14:paraId="2C5EC4AF" w14:textId="77777777" w:rsidR="00D2668A" w:rsidRDefault="00D2668A">
      <w:pPr>
        <w:pStyle w:val="ListParagraph"/>
        <w:rPr>
          <w:rFonts w:eastAsia="Times New Roman"/>
          <w:b w:val="0"/>
          <w:bCs w:val="0"/>
        </w:rPr>
      </w:pPr>
    </w:p>
    <w:p w14:paraId="4AAC3189" w14:textId="77777777" w:rsidR="00D2668A" w:rsidRDefault="00C242D7">
      <w:pPr>
        <w:pStyle w:val="ListParagraph"/>
        <w:numPr>
          <w:ilvl w:val="0"/>
          <w:numId w:val="1"/>
        </w:numPr>
        <w:spacing w:after="0" w:line="240" w:lineRule="auto"/>
        <w:rPr>
          <w:rFonts w:eastAsia="Times New Roman"/>
          <w:b w:val="0"/>
          <w:bCs w:val="0"/>
        </w:rPr>
      </w:pPr>
      <w:r>
        <w:rPr>
          <w:rFonts w:eastAsia="Times New Roman"/>
          <w:b w:val="0"/>
          <w:bCs w:val="0"/>
        </w:rPr>
        <w:t>For whole genome sequencing, we are proposing to sequence:</w:t>
      </w:r>
    </w:p>
    <w:p w14:paraId="4AF524F1" w14:textId="77777777" w:rsidR="00D2668A" w:rsidRDefault="00C242D7">
      <w:pPr>
        <w:numPr>
          <w:ilvl w:val="1"/>
          <w:numId w:val="1"/>
        </w:numPr>
        <w:spacing w:after="0" w:line="240" w:lineRule="auto"/>
        <w:rPr>
          <w:rFonts w:eastAsia="Times New Roman"/>
          <w:b w:val="0"/>
          <w:bCs w:val="0"/>
        </w:rPr>
      </w:pPr>
      <w:proofErr w:type="spellStart"/>
      <w:r>
        <w:rPr>
          <w:rFonts w:eastAsia="Times New Roman"/>
          <w:b w:val="0"/>
          <w:bCs w:val="0"/>
        </w:rPr>
        <w:t>Phloeomys</w:t>
      </w:r>
      <w:proofErr w:type="spellEnd"/>
      <w:r>
        <w:rPr>
          <w:rFonts w:eastAsia="Times New Roman"/>
          <w:b w:val="0"/>
          <w:bCs w:val="0"/>
        </w:rPr>
        <w:t xml:space="preserve">, </w:t>
      </w:r>
      <w:proofErr w:type="spellStart"/>
      <w:r>
        <w:rPr>
          <w:rFonts w:eastAsia="Times New Roman"/>
          <w:b w:val="0"/>
          <w:bCs w:val="0"/>
        </w:rPr>
        <w:t>Musseromys</w:t>
      </w:r>
      <w:proofErr w:type="spellEnd"/>
      <w:r>
        <w:rPr>
          <w:rFonts w:eastAsia="Times New Roman"/>
          <w:b w:val="0"/>
          <w:bCs w:val="0"/>
        </w:rPr>
        <w:t xml:space="preserve">, </w:t>
      </w:r>
      <w:proofErr w:type="spellStart"/>
      <w:r>
        <w:rPr>
          <w:rFonts w:eastAsia="Times New Roman"/>
          <w:b w:val="0"/>
          <w:bCs w:val="0"/>
        </w:rPr>
        <w:t>Papagomys</w:t>
      </w:r>
      <w:proofErr w:type="spellEnd"/>
      <w:r>
        <w:rPr>
          <w:rFonts w:eastAsia="Times New Roman"/>
          <w:b w:val="0"/>
          <w:bCs w:val="0"/>
        </w:rPr>
        <w:t xml:space="preserve">, and </w:t>
      </w:r>
      <w:proofErr w:type="spellStart"/>
      <w:r>
        <w:rPr>
          <w:rFonts w:eastAsia="Times New Roman"/>
          <w:b w:val="0"/>
          <w:bCs w:val="0"/>
        </w:rPr>
        <w:t>Komodomys</w:t>
      </w:r>
      <w:proofErr w:type="spellEnd"/>
      <w:r>
        <w:rPr>
          <w:rFonts w:eastAsia="Times New Roman"/>
          <w:b w:val="0"/>
          <w:bCs w:val="0"/>
        </w:rPr>
        <w:t xml:space="preserve"> for body size/longevity contrasts</w:t>
      </w:r>
    </w:p>
    <w:p w14:paraId="39971907" w14:textId="77777777" w:rsidR="00D2668A" w:rsidRDefault="00C242D7">
      <w:pPr>
        <w:numPr>
          <w:ilvl w:val="1"/>
          <w:numId w:val="1"/>
        </w:numPr>
        <w:spacing w:after="0" w:line="240" w:lineRule="auto"/>
        <w:rPr>
          <w:rFonts w:eastAsia="Times New Roman"/>
          <w:b w:val="0"/>
          <w:bCs w:val="0"/>
        </w:rPr>
      </w:pPr>
      <w:commentRangeStart w:id="61"/>
      <w:proofErr w:type="spellStart"/>
      <w:r>
        <w:rPr>
          <w:rFonts w:eastAsia="Times New Roman"/>
          <w:b w:val="0"/>
          <w:bCs w:val="0"/>
        </w:rPr>
        <w:t>Crossomys</w:t>
      </w:r>
      <w:proofErr w:type="spellEnd"/>
      <w:r>
        <w:rPr>
          <w:rFonts w:eastAsia="Times New Roman"/>
          <w:b w:val="0"/>
          <w:bCs w:val="0"/>
        </w:rPr>
        <w:t xml:space="preserve"> </w:t>
      </w:r>
      <w:commentRangeEnd w:id="61"/>
      <w:r w:rsidR="000D1878">
        <w:rPr>
          <w:rStyle w:val="CommentReference"/>
        </w:rPr>
        <w:commentReference w:id="61"/>
      </w:r>
      <w:r>
        <w:rPr>
          <w:rFonts w:eastAsia="Times New Roman"/>
          <w:b w:val="0"/>
          <w:bCs w:val="0"/>
        </w:rPr>
        <w:t xml:space="preserve">and </w:t>
      </w:r>
      <w:commentRangeStart w:id="62"/>
      <w:proofErr w:type="spellStart"/>
      <w:r>
        <w:rPr>
          <w:rFonts w:eastAsia="Times New Roman"/>
          <w:b w:val="0"/>
          <w:bCs w:val="0"/>
        </w:rPr>
        <w:t>Waiomys</w:t>
      </w:r>
      <w:proofErr w:type="spellEnd"/>
      <w:r>
        <w:rPr>
          <w:rFonts w:eastAsia="Times New Roman"/>
          <w:b w:val="0"/>
          <w:bCs w:val="0"/>
        </w:rPr>
        <w:t xml:space="preserve"> </w:t>
      </w:r>
      <w:commentRangeEnd w:id="62"/>
      <w:r w:rsidR="000D1878">
        <w:rPr>
          <w:rStyle w:val="CommentReference"/>
        </w:rPr>
        <w:commentReference w:id="62"/>
      </w:r>
      <w:r>
        <w:rPr>
          <w:rFonts w:eastAsia="Times New Roman"/>
          <w:b w:val="0"/>
          <w:bCs w:val="0"/>
        </w:rPr>
        <w:t xml:space="preserve">for </w:t>
      </w:r>
      <w:proofErr w:type="spellStart"/>
      <w:r>
        <w:rPr>
          <w:rFonts w:eastAsia="Times New Roman"/>
          <w:b w:val="0"/>
          <w:bCs w:val="0"/>
        </w:rPr>
        <w:t>amphibousness</w:t>
      </w:r>
      <w:proofErr w:type="spellEnd"/>
      <w:r>
        <w:rPr>
          <w:rFonts w:eastAsia="Times New Roman"/>
          <w:b w:val="0"/>
          <w:bCs w:val="0"/>
        </w:rPr>
        <w:t xml:space="preserve"> convergence</w:t>
      </w:r>
    </w:p>
    <w:p w14:paraId="74A7F576" w14:textId="4F405CB8" w:rsidR="00D2668A" w:rsidRDefault="00C242D7">
      <w:pPr>
        <w:numPr>
          <w:ilvl w:val="1"/>
          <w:numId w:val="1"/>
        </w:numPr>
        <w:spacing w:after="0" w:line="240" w:lineRule="auto"/>
      </w:pPr>
      <w:commentRangeStart w:id="63"/>
      <w:proofErr w:type="spellStart"/>
      <w:r>
        <w:rPr>
          <w:rFonts w:eastAsia="Times New Roman"/>
          <w:b w:val="0"/>
          <w:bCs w:val="0"/>
        </w:rPr>
        <w:t>Paucidentomys</w:t>
      </w:r>
      <w:proofErr w:type="spellEnd"/>
      <w:r>
        <w:rPr>
          <w:rFonts w:eastAsia="Times New Roman"/>
          <w:b w:val="0"/>
          <w:bCs w:val="0"/>
        </w:rPr>
        <w:t xml:space="preserve"> </w:t>
      </w:r>
      <w:commentRangeEnd w:id="63"/>
      <w:r w:rsidR="000D1878">
        <w:rPr>
          <w:rStyle w:val="CommentReference"/>
        </w:rPr>
        <w:commentReference w:id="63"/>
      </w:r>
      <w:r>
        <w:rPr>
          <w:rFonts w:eastAsia="Times New Roman"/>
          <w:b w:val="0"/>
          <w:bCs w:val="0"/>
        </w:rPr>
        <w:t>for worm-sucking convergence (</w:t>
      </w:r>
      <w:proofErr w:type="spellStart"/>
      <w:r w:rsidRPr="000D1878">
        <w:rPr>
          <w:rFonts w:eastAsia="Times New Roman"/>
          <w:b w:val="0"/>
          <w:bCs w:val="0"/>
          <w:strike/>
          <w:rPrChange w:id="64" w:author="Kevin Rowe" w:date="2019-11-18T14:19:00Z">
            <w:rPr>
              <w:rFonts w:eastAsia="Times New Roman"/>
              <w:b w:val="0"/>
              <w:bCs w:val="0"/>
            </w:rPr>
          </w:rPrChange>
        </w:rPr>
        <w:t>Mastaco</w:t>
      </w:r>
      <w:r w:rsidRPr="000D1878">
        <w:rPr>
          <w:rFonts w:eastAsia="Times New Roman"/>
          <w:b w:val="0"/>
          <w:bCs w:val="0"/>
          <w:strike/>
          <w:rPrChange w:id="65" w:author="Kevin Rowe" w:date="2019-11-18T14:19:00Z">
            <w:rPr>
              <w:rFonts w:eastAsia="Times New Roman"/>
              <w:b w:val="0"/>
              <w:bCs w:val="0"/>
            </w:rPr>
          </w:rPrChange>
        </w:rPr>
        <w:commentReference w:id="66"/>
      </w:r>
      <w:r w:rsidRPr="000D1878">
        <w:rPr>
          <w:rFonts w:eastAsia="Times New Roman"/>
          <w:b w:val="0"/>
          <w:bCs w:val="0"/>
          <w:strike/>
          <w:rPrChange w:id="67" w:author="Kevin Rowe" w:date="2019-11-18T14:19:00Z">
            <w:rPr>
              <w:rFonts w:eastAsia="Times New Roman"/>
              <w:b w:val="0"/>
              <w:bCs w:val="0"/>
            </w:rPr>
          </w:rPrChange>
        </w:rPr>
        <w:t>mys</w:t>
      </w:r>
      <w:proofErr w:type="spellEnd"/>
      <w:r>
        <w:rPr>
          <w:rFonts w:eastAsia="Times New Roman"/>
          <w:b w:val="0"/>
          <w:bCs w:val="0"/>
        </w:rPr>
        <w:t xml:space="preserve"> </w:t>
      </w:r>
      <w:commentRangeStart w:id="68"/>
      <w:proofErr w:type="spellStart"/>
      <w:ins w:id="69" w:author="Kevin Rowe" w:date="2019-11-18T14:19:00Z">
        <w:r w:rsidR="000D1878">
          <w:rPr>
            <w:rFonts w:eastAsia="Times New Roman"/>
            <w:b w:val="0"/>
            <w:bCs w:val="0"/>
          </w:rPr>
          <w:t>Rhyn</w:t>
        </w:r>
      </w:ins>
      <w:ins w:id="70" w:author="Kevin Rowe" w:date="2019-11-18T14:20:00Z">
        <w:r w:rsidR="000D1878">
          <w:rPr>
            <w:rFonts w:eastAsia="Times New Roman"/>
            <w:b w:val="0"/>
            <w:bCs w:val="0"/>
          </w:rPr>
          <w:t>c</w:t>
        </w:r>
      </w:ins>
      <w:ins w:id="71" w:author="Kevin Rowe" w:date="2019-11-18T14:19:00Z">
        <w:r w:rsidR="000D1878">
          <w:rPr>
            <w:rFonts w:eastAsia="Times New Roman"/>
            <w:b w:val="0"/>
            <w:bCs w:val="0"/>
          </w:rPr>
          <w:t>homys</w:t>
        </w:r>
        <w:proofErr w:type="spellEnd"/>
        <w:r w:rsidR="000D1878">
          <w:rPr>
            <w:rFonts w:eastAsia="Times New Roman"/>
            <w:b w:val="0"/>
            <w:bCs w:val="0"/>
          </w:rPr>
          <w:t xml:space="preserve"> </w:t>
        </w:r>
      </w:ins>
      <w:commentRangeEnd w:id="68"/>
      <w:ins w:id="72" w:author="Kevin Rowe" w:date="2019-11-18T14:20:00Z">
        <w:r w:rsidR="000D1878">
          <w:rPr>
            <w:rStyle w:val="CommentReference"/>
          </w:rPr>
          <w:commentReference w:id="68"/>
        </w:r>
      </w:ins>
      <w:r>
        <w:rPr>
          <w:rFonts w:eastAsia="Times New Roman"/>
          <w:b w:val="0"/>
          <w:bCs w:val="0"/>
        </w:rPr>
        <w:t>is already sequenced)</w:t>
      </w:r>
    </w:p>
    <w:p w14:paraId="6A809A7D" w14:textId="77777777" w:rsidR="00D2668A" w:rsidRDefault="00C242D7">
      <w:pPr>
        <w:spacing w:afterAutospacing="1" w:line="240" w:lineRule="auto"/>
        <w:ind w:left="720"/>
        <w:rPr>
          <w:rFonts w:eastAsia="Times New Roman"/>
          <w:b w:val="0"/>
          <w:bCs w:val="0"/>
        </w:rPr>
      </w:pPr>
      <w:r>
        <w:rPr>
          <w:rFonts w:eastAsia="Times New Roman"/>
          <w:b w:val="0"/>
          <w:bCs w:val="0"/>
        </w:rPr>
        <w:t>For this sampling, I want to confirm that we will have th</w:t>
      </w:r>
      <w:r>
        <w:rPr>
          <w:rFonts w:eastAsia="Times New Roman"/>
          <w:b w:val="0"/>
          <w:bCs w:val="0"/>
        </w:rPr>
        <w:t>e proper sister comparisons for convergence tests in the next coupl</w:t>
      </w:r>
      <w:r>
        <w:rPr>
          <w:rFonts w:eastAsia="Times New Roman"/>
          <w:b w:val="0"/>
          <w:bCs w:val="0"/>
        </w:rPr>
        <w:t>e of days.</w:t>
      </w:r>
    </w:p>
    <w:p w14:paraId="62B39988" w14:textId="77777777" w:rsidR="00D2668A" w:rsidRDefault="00C242D7">
      <w:pPr>
        <w:spacing w:afterAutospacing="1" w:line="240" w:lineRule="auto"/>
        <w:ind w:left="720"/>
        <w:rPr>
          <w:rFonts w:eastAsia="Times New Roman"/>
          <w:b w:val="0"/>
          <w:bCs w:val="0"/>
        </w:rPr>
      </w:pPr>
      <w:commentRangeStart w:id="73"/>
      <w:r>
        <w:rPr>
          <w:rFonts w:eastAsia="Times New Roman"/>
          <w:b w:val="0"/>
          <w:bCs w:val="0"/>
        </w:rPr>
        <w:t xml:space="preserve">We also mentioned sequencing </w:t>
      </w:r>
      <w:proofErr w:type="spellStart"/>
      <w:r>
        <w:rPr>
          <w:rFonts w:eastAsia="Times New Roman"/>
          <w:b w:val="0"/>
          <w:bCs w:val="0"/>
        </w:rPr>
        <w:t>Notomys</w:t>
      </w:r>
      <w:proofErr w:type="spellEnd"/>
      <w:r>
        <w:rPr>
          <w:rFonts w:eastAsia="Times New Roman"/>
          <w:b w:val="0"/>
          <w:bCs w:val="0"/>
        </w:rPr>
        <w:t>, but I’m not sure if that was for a specific reason or just a possibility.</w:t>
      </w:r>
      <w:commentRangeEnd w:id="73"/>
      <w:r w:rsidR="00E45ECF">
        <w:rPr>
          <w:rStyle w:val="CommentReference"/>
        </w:rPr>
        <w:commentReference w:id="73"/>
      </w:r>
    </w:p>
    <w:p w14:paraId="1F15D45E" w14:textId="77777777" w:rsidR="00D2668A" w:rsidRDefault="00C242D7">
      <w:pPr>
        <w:pStyle w:val="ListParagraph"/>
        <w:numPr>
          <w:ilvl w:val="0"/>
          <w:numId w:val="1"/>
        </w:numPr>
        <w:spacing w:afterAutospacing="1" w:line="240" w:lineRule="auto"/>
        <w:rPr>
          <w:rFonts w:eastAsia="Times New Roman"/>
          <w:b w:val="0"/>
          <w:bCs w:val="0"/>
        </w:rPr>
      </w:pPr>
      <w:r>
        <w:rPr>
          <w:rFonts w:eastAsia="Times New Roman"/>
          <w:b w:val="0"/>
          <w:bCs w:val="0"/>
        </w:rPr>
        <w:t>Whole genome sequencing will be simple shotgun sequencing</w:t>
      </w:r>
    </w:p>
    <w:p w14:paraId="2380EB73" w14:textId="77777777" w:rsidR="00D2668A" w:rsidRDefault="00D2668A">
      <w:pPr>
        <w:pStyle w:val="ListParagraph"/>
        <w:spacing w:afterAutospacing="1" w:line="240" w:lineRule="auto"/>
        <w:rPr>
          <w:rFonts w:eastAsia="Times New Roman"/>
          <w:b w:val="0"/>
          <w:bCs w:val="0"/>
        </w:rPr>
      </w:pPr>
    </w:p>
    <w:p w14:paraId="23D55154" w14:textId="77777777" w:rsidR="00D2668A" w:rsidRDefault="00C242D7">
      <w:pPr>
        <w:pStyle w:val="ListParagraph"/>
        <w:numPr>
          <w:ilvl w:val="0"/>
          <w:numId w:val="1"/>
        </w:numPr>
        <w:spacing w:afterAutospacing="1" w:line="240" w:lineRule="auto"/>
        <w:rPr>
          <w:rFonts w:eastAsia="Times New Roman"/>
          <w:b w:val="0"/>
          <w:bCs w:val="0"/>
        </w:rPr>
      </w:pPr>
      <w:r>
        <w:rPr>
          <w:rFonts w:eastAsia="Times New Roman"/>
          <w:b w:val="0"/>
          <w:bCs w:val="0"/>
        </w:rPr>
        <w:t>I will be finishing an NIH NRSA in the next couple of weeks that will be c</w:t>
      </w:r>
      <w:r>
        <w:rPr>
          <w:rFonts w:eastAsia="Times New Roman"/>
          <w:b w:val="0"/>
          <w:bCs w:val="0"/>
        </w:rPr>
        <w:t>entered on the whole genome sequencing. The aims focus on phylogenetic discordance, molecular evolution (rate variation), and molecular convergence, and how sampling genomes compares to sampling exomes. We didn’t get around to discussing this, but it would</w:t>
      </w:r>
      <w:r>
        <w:rPr>
          <w:rFonts w:eastAsia="Times New Roman"/>
          <w:b w:val="0"/>
          <w:bCs w:val="0"/>
        </w:rPr>
        <w:t xml:space="preserve"> be great to have Jake and Kevin as co-sponsors or collaborators!</w:t>
      </w:r>
    </w:p>
    <w:p w14:paraId="499DBFFC" w14:textId="77777777" w:rsidR="00D2668A" w:rsidRDefault="00D2668A">
      <w:pPr>
        <w:pStyle w:val="ListParagraph"/>
        <w:rPr>
          <w:rFonts w:eastAsia="Times New Roman"/>
          <w:b w:val="0"/>
          <w:bCs w:val="0"/>
        </w:rPr>
      </w:pPr>
    </w:p>
    <w:p w14:paraId="43DAF06D" w14:textId="77777777" w:rsidR="00D2668A" w:rsidRDefault="00C242D7">
      <w:pPr>
        <w:pStyle w:val="ListParagraph"/>
        <w:numPr>
          <w:ilvl w:val="0"/>
          <w:numId w:val="1"/>
        </w:numPr>
        <w:spacing w:afterAutospacing="1" w:line="240" w:lineRule="auto"/>
        <w:rPr>
          <w:rFonts w:eastAsia="Times New Roman"/>
        </w:rPr>
      </w:pPr>
      <w:r>
        <w:rPr>
          <w:rFonts w:eastAsia="Times New Roman"/>
        </w:rPr>
        <w:t>We will have a Skype call on Tuesday November 26</w:t>
      </w:r>
      <w:r>
        <w:rPr>
          <w:rFonts w:eastAsia="Times New Roman"/>
          <w:vertAlign w:val="superscript"/>
        </w:rPr>
        <w:t>th</w:t>
      </w:r>
      <w:r>
        <w:rPr>
          <w:rFonts w:eastAsia="Times New Roman"/>
        </w:rPr>
        <w:t>!</w:t>
      </w:r>
    </w:p>
    <w:p w14:paraId="4146632F" w14:textId="77777777" w:rsidR="00D2668A" w:rsidRDefault="00D2668A"/>
    <w:sectPr w:rsidR="00D2668A">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Kevin Rowe" w:date="2019-11-18T14:09:00Z" w:initials="KR">
    <w:p w14:paraId="3E0891D0" w14:textId="5215318C" w:rsidR="00697BC2" w:rsidRDefault="00697BC2">
      <w:pPr>
        <w:pStyle w:val="CommentText"/>
      </w:pPr>
      <w:r>
        <w:rPr>
          <w:rStyle w:val="CommentReference"/>
        </w:rPr>
        <w:annotationRef/>
      </w:r>
      <w:r>
        <w:t>9 without Mus musculus</w:t>
      </w:r>
    </w:p>
  </w:comment>
  <w:comment w:id="13" w:author="Kevin Rowe" w:date="2019-11-18T14:00:00Z" w:initials="KR">
    <w:p w14:paraId="3C01FD43" w14:textId="0877E79E" w:rsidR="005013FB" w:rsidRDefault="005013FB">
      <w:pPr>
        <w:pStyle w:val="CommentText"/>
      </w:pPr>
      <w:r>
        <w:rPr>
          <w:rStyle w:val="CommentReference"/>
        </w:rPr>
        <w:annotationRef/>
      </w:r>
      <w:r>
        <w:t>These include additional libraries at UoM that are not in the latest capture. These samples were awaiting decisions about genomes</w:t>
      </w:r>
    </w:p>
  </w:comment>
  <w:comment w:id="43" w:author="Kevin Rowe" w:date="2019-11-18T14:09:00Z" w:initials="KR">
    <w:p w14:paraId="121AB9FA" w14:textId="61670AE1" w:rsidR="00697BC2" w:rsidRDefault="00697BC2">
      <w:pPr>
        <w:pStyle w:val="CommentText"/>
      </w:pPr>
      <w:r>
        <w:rPr>
          <w:rStyle w:val="CommentReference"/>
        </w:rPr>
        <w:annotationRef/>
      </w:r>
      <w:r>
        <w:t xml:space="preserve">Also 2 </w:t>
      </w:r>
      <w:proofErr w:type="spellStart"/>
      <w:r>
        <w:t>Gerbillinae</w:t>
      </w:r>
      <w:proofErr w:type="spellEnd"/>
      <w:r>
        <w:t xml:space="preserve"> (</w:t>
      </w:r>
      <w:proofErr w:type="spellStart"/>
      <w:r>
        <w:t>Meriones</w:t>
      </w:r>
      <w:proofErr w:type="spellEnd"/>
      <w:r>
        <w:t xml:space="preserve"> </w:t>
      </w:r>
      <w:proofErr w:type="spellStart"/>
      <w:r>
        <w:t>unguiculatus</w:t>
      </w:r>
      <w:proofErr w:type="spellEnd"/>
      <w:r>
        <w:t xml:space="preserve">, </w:t>
      </w:r>
      <w:proofErr w:type="spellStart"/>
      <w:r>
        <w:t>Psammomys</w:t>
      </w:r>
      <w:proofErr w:type="spellEnd"/>
      <w:r>
        <w:t xml:space="preserve"> </w:t>
      </w:r>
      <w:proofErr w:type="spellStart"/>
      <w:r>
        <w:t>obesus</w:t>
      </w:r>
      <w:proofErr w:type="spellEnd"/>
      <w:r>
        <w:t xml:space="preserve">) and 1 </w:t>
      </w:r>
      <w:proofErr w:type="spellStart"/>
      <w:r>
        <w:t>Deomyinae</w:t>
      </w:r>
      <w:proofErr w:type="spellEnd"/>
      <w:r>
        <w:t xml:space="preserve"> (</w:t>
      </w:r>
      <w:proofErr w:type="spellStart"/>
      <w:r>
        <w:t>Acomys</w:t>
      </w:r>
      <w:proofErr w:type="spellEnd"/>
      <w:r>
        <w:t xml:space="preserve"> </w:t>
      </w:r>
      <w:proofErr w:type="spellStart"/>
      <w:r>
        <w:t>cahirinus</w:t>
      </w:r>
      <w:proofErr w:type="spellEnd"/>
      <w:r>
        <w:t>) are available on NCBI</w:t>
      </w:r>
    </w:p>
  </w:comment>
  <w:comment w:id="58" w:author="jake " w:date="2019-11-16T06:12:00Z" w:initials="j">
    <w:p w14:paraId="4457D6E5" w14:textId="77777777" w:rsidR="00D2668A" w:rsidRDefault="00C242D7">
      <w:r>
        <w:rPr>
          <w:sz w:val="20"/>
        </w:rPr>
        <w:t>So long as the 15gb file size limit and restrictions of nested folders (max of 4) are not problems, I like the idea.</w:t>
      </w:r>
    </w:p>
  </w:comment>
  <w:comment w:id="59" w:author="Kevin Rowe" w:date="2019-11-18T14:11:00Z" w:initials="KR">
    <w:p w14:paraId="787B8D5C" w14:textId="5178BB70" w:rsidR="007855E2" w:rsidRDefault="007855E2">
      <w:pPr>
        <w:pStyle w:val="CommentText"/>
      </w:pPr>
      <w:r>
        <w:rPr>
          <w:rStyle w:val="CommentReference"/>
        </w:rPr>
        <w:annotationRef/>
      </w:r>
      <w:r>
        <w:t>I suggest addition of ~20 more species.</w:t>
      </w:r>
    </w:p>
  </w:comment>
  <w:comment w:id="60" w:author="jake " w:date="2019-11-16T06:14:00Z" w:initials="j">
    <w:p w14:paraId="78DBDA57" w14:textId="77777777" w:rsidR="00D2668A" w:rsidRDefault="00C242D7">
      <w:r>
        <w:rPr>
          <w:sz w:val="20"/>
        </w:rPr>
        <w:t xml:space="preserve">Kevin was going to </w:t>
      </w:r>
      <w:r>
        <w:rPr>
          <w:sz w:val="20"/>
        </w:rPr>
        <w:t xml:space="preserve">send libraries of all the </w:t>
      </w:r>
      <w:proofErr w:type="spellStart"/>
      <w:r>
        <w:rPr>
          <w:sz w:val="20"/>
        </w:rPr>
        <w:t>Bunomys</w:t>
      </w:r>
      <w:proofErr w:type="spellEnd"/>
      <w:r>
        <w:rPr>
          <w:sz w:val="20"/>
        </w:rPr>
        <w:t xml:space="preserve"> clade members for exome sequencing at UMT. This would give us two clades on Sulawesi with exome data for comparison.</w:t>
      </w:r>
    </w:p>
  </w:comment>
  <w:comment w:id="61" w:author="Kevin Rowe" w:date="2019-11-18T14:16:00Z" w:initials="KR">
    <w:p w14:paraId="4B8BF763" w14:textId="539E5D9E" w:rsidR="000D1878" w:rsidRDefault="000D1878">
      <w:pPr>
        <w:pStyle w:val="CommentText"/>
      </w:pPr>
      <w:r>
        <w:rPr>
          <w:rStyle w:val="CommentReference"/>
        </w:rPr>
        <w:annotationRef/>
      </w:r>
      <w:r>
        <w:t xml:space="preserve">Closest non-amphibious to </w:t>
      </w:r>
      <w:proofErr w:type="spellStart"/>
      <w:r>
        <w:t>Crossomys</w:t>
      </w:r>
      <w:proofErr w:type="spellEnd"/>
      <w:r>
        <w:t xml:space="preserve"> is a moss mouse, </w:t>
      </w:r>
      <w:proofErr w:type="spellStart"/>
      <w:r>
        <w:t>Pseudohydromys</w:t>
      </w:r>
      <w:proofErr w:type="spellEnd"/>
      <w:r>
        <w:t xml:space="preserve">, </w:t>
      </w:r>
      <w:proofErr w:type="spellStart"/>
      <w:r>
        <w:t>Pseudomys</w:t>
      </w:r>
      <w:proofErr w:type="spellEnd"/>
      <w:r>
        <w:t xml:space="preserve"> or </w:t>
      </w:r>
      <w:proofErr w:type="spellStart"/>
      <w:r>
        <w:t>Mastacomys</w:t>
      </w:r>
      <w:proofErr w:type="spellEnd"/>
      <w:r>
        <w:t xml:space="preserve"> are distantly part of Sahul radiation. </w:t>
      </w:r>
      <w:proofErr w:type="spellStart"/>
      <w:r>
        <w:t>Hydromys</w:t>
      </w:r>
      <w:proofErr w:type="spellEnd"/>
      <w:r>
        <w:t xml:space="preserve"> </w:t>
      </w:r>
      <w:proofErr w:type="spellStart"/>
      <w:r>
        <w:t>chrysogaster</w:t>
      </w:r>
      <w:proofErr w:type="spellEnd"/>
      <w:r>
        <w:t xml:space="preserve"> genome would help distinguish montane from amphibiousness.</w:t>
      </w:r>
    </w:p>
    <w:p w14:paraId="65A6B0B3" w14:textId="368AE469" w:rsidR="000D1878" w:rsidRDefault="000D1878">
      <w:pPr>
        <w:pStyle w:val="CommentText"/>
      </w:pPr>
    </w:p>
  </w:comment>
  <w:comment w:id="62" w:author="Kevin Rowe" w:date="2019-11-18T14:18:00Z" w:initials="KR">
    <w:p w14:paraId="7D7A4944" w14:textId="6CA3E256" w:rsidR="000D1878" w:rsidRDefault="000D1878">
      <w:pPr>
        <w:pStyle w:val="CommentText"/>
      </w:pPr>
      <w:r>
        <w:rPr>
          <w:rStyle w:val="CommentReference"/>
        </w:rPr>
        <w:annotationRef/>
      </w:r>
      <w:r>
        <w:t xml:space="preserve">Closest non-amphibious to </w:t>
      </w:r>
      <w:proofErr w:type="spellStart"/>
      <w:r>
        <w:t>Waiomys</w:t>
      </w:r>
      <w:proofErr w:type="spellEnd"/>
      <w:r>
        <w:t xml:space="preserve"> is </w:t>
      </w:r>
      <w:proofErr w:type="spellStart"/>
      <w:r>
        <w:t>Gracilimus</w:t>
      </w:r>
      <w:proofErr w:type="spellEnd"/>
      <w:r>
        <w:t xml:space="preserve">. </w:t>
      </w:r>
      <w:proofErr w:type="spellStart"/>
      <w:r>
        <w:t>Paucidentomys</w:t>
      </w:r>
      <w:proofErr w:type="spellEnd"/>
      <w:r>
        <w:t xml:space="preserve"> is part of same radiation on Sulawesi.</w:t>
      </w:r>
    </w:p>
  </w:comment>
  <w:comment w:id="63" w:author="Kevin Rowe" w:date="2019-11-18T14:19:00Z" w:initials="KR">
    <w:p w14:paraId="662EDCC6" w14:textId="724C780B" w:rsidR="000D1878" w:rsidRDefault="000D1878">
      <w:pPr>
        <w:pStyle w:val="CommentText"/>
      </w:pPr>
      <w:r>
        <w:rPr>
          <w:rStyle w:val="CommentReference"/>
        </w:rPr>
        <w:annotationRef/>
      </w:r>
      <w:proofErr w:type="spellStart"/>
      <w:r>
        <w:t>Gracilimus</w:t>
      </w:r>
      <w:proofErr w:type="spellEnd"/>
      <w:r>
        <w:t xml:space="preserve"> would be good non-worm sucking relative.</w:t>
      </w:r>
    </w:p>
  </w:comment>
  <w:comment w:id="66" w:author="jake " w:date="2019-11-16T06:11:00Z" w:initials="j">
    <w:p w14:paraId="255442EE" w14:textId="77777777" w:rsidR="00D2668A" w:rsidRDefault="00C242D7">
      <w:r>
        <w:rPr>
          <w:sz w:val="20"/>
        </w:rPr>
        <w:t xml:space="preserve">I think you mean </w:t>
      </w:r>
      <w:proofErr w:type="spellStart"/>
      <w:r>
        <w:rPr>
          <w:sz w:val="20"/>
        </w:rPr>
        <w:t>Rhynchomys</w:t>
      </w:r>
      <w:proofErr w:type="spellEnd"/>
      <w:r>
        <w:rPr>
          <w:sz w:val="20"/>
        </w:rPr>
        <w:t xml:space="preserve">, the other worm sucker from Luzon. Wasn’t it included in the samples </w:t>
      </w:r>
      <w:proofErr w:type="spellStart"/>
      <w:r>
        <w:rPr>
          <w:sz w:val="20"/>
        </w:rPr>
        <w:t>seq’d</w:t>
      </w:r>
      <w:proofErr w:type="spellEnd"/>
      <w:r>
        <w:rPr>
          <w:sz w:val="20"/>
        </w:rPr>
        <w:t xml:space="preserve"> by</w:t>
      </w:r>
      <w:r>
        <w:rPr>
          <w:sz w:val="20"/>
        </w:rPr>
        <w:t xml:space="preserve"> </w:t>
      </w:r>
      <w:proofErr w:type="spellStart"/>
      <w:r>
        <w:rPr>
          <w:sz w:val="20"/>
        </w:rPr>
        <w:t>Upenn</w:t>
      </w:r>
      <w:proofErr w:type="spellEnd"/>
      <w:r>
        <w:rPr>
          <w:sz w:val="20"/>
        </w:rPr>
        <w:t xml:space="preserve">? </w:t>
      </w:r>
      <w:proofErr w:type="spellStart"/>
      <w:r>
        <w:rPr>
          <w:sz w:val="20"/>
        </w:rPr>
        <w:t>Mastacomys</w:t>
      </w:r>
      <w:proofErr w:type="spellEnd"/>
      <w:r>
        <w:rPr>
          <w:sz w:val="20"/>
        </w:rPr>
        <w:t xml:space="preserve"> is indeed already sequenced at genome level, but it is not a worm sucker.</w:t>
      </w:r>
    </w:p>
  </w:comment>
  <w:comment w:id="68" w:author="Kevin Rowe" w:date="2019-11-18T14:20:00Z" w:initials="KR">
    <w:p w14:paraId="7331EAD0" w14:textId="61FF0BC6" w:rsidR="000D1878" w:rsidRDefault="000D1878">
      <w:pPr>
        <w:pStyle w:val="CommentText"/>
      </w:pPr>
      <w:r>
        <w:rPr>
          <w:rStyle w:val="CommentReference"/>
        </w:rPr>
        <w:annotationRef/>
      </w:r>
      <w:r>
        <w:t xml:space="preserve">For </w:t>
      </w:r>
      <w:proofErr w:type="spellStart"/>
      <w:r>
        <w:t>Rhycnhomys</w:t>
      </w:r>
      <w:proofErr w:type="spellEnd"/>
      <w:r>
        <w:t xml:space="preserve">, we should sequence one </w:t>
      </w:r>
      <w:proofErr w:type="spellStart"/>
      <w:r>
        <w:t>Apomys</w:t>
      </w:r>
      <w:proofErr w:type="spellEnd"/>
      <w:r>
        <w:t xml:space="preserve"> as the sister.</w:t>
      </w:r>
    </w:p>
  </w:comment>
  <w:comment w:id="73" w:author="Kevin Rowe" w:date="2019-11-18T14:15:00Z" w:initials="KR">
    <w:p w14:paraId="36A93805" w14:textId="2F7EAC5D" w:rsidR="00E45ECF" w:rsidRDefault="00E45ECF">
      <w:pPr>
        <w:pStyle w:val="CommentText"/>
      </w:pPr>
      <w:r>
        <w:rPr>
          <w:rStyle w:val="CommentReference"/>
        </w:rPr>
        <w:annotationRef/>
      </w:r>
      <w:r>
        <w:t xml:space="preserve">Later, but there is draft sequence data </w:t>
      </w:r>
      <w:proofErr w:type="spellStart"/>
      <w:r>
        <w:t>HiSeq</w:t>
      </w:r>
      <w:proofErr w:type="spellEnd"/>
      <w:r>
        <w:t xml:space="preserve"> 2000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0891D0" w15:done="0"/>
  <w15:commentEx w15:paraId="3C01FD43" w15:done="0"/>
  <w15:commentEx w15:paraId="121AB9FA" w15:done="0"/>
  <w15:commentEx w15:paraId="4457D6E5" w15:done="0"/>
  <w15:commentEx w15:paraId="787B8D5C" w15:done="0"/>
  <w15:commentEx w15:paraId="78DBDA57" w15:done="0"/>
  <w15:commentEx w15:paraId="65A6B0B3" w15:done="0"/>
  <w15:commentEx w15:paraId="7D7A4944" w15:done="0"/>
  <w15:commentEx w15:paraId="662EDCC6" w15:done="0"/>
  <w15:commentEx w15:paraId="255442EE" w15:done="0"/>
  <w15:commentEx w15:paraId="7331EAD0" w15:done="0"/>
  <w15:commentEx w15:paraId="36A93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891D0" w16cid:durableId="217D247F"/>
  <w16cid:commentId w16cid:paraId="3C01FD43" w16cid:durableId="217D228C"/>
  <w16cid:commentId w16cid:paraId="121AB9FA" w16cid:durableId="217D2498"/>
  <w16cid:commentId w16cid:paraId="4457D6E5" w16cid:durableId="217A742A"/>
  <w16cid:commentId w16cid:paraId="787B8D5C" w16cid:durableId="217D2527"/>
  <w16cid:commentId w16cid:paraId="78DBDA57" w16cid:durableId="217A742B"/>
  <w16cid:commentId w16cid:paraId="65A6B0B3" w16cid:durableId="217D2654"/>
  <w16cid:commentId w16cid:paraId="7D7A4944" w16cid:durableId="217D26B3"/>
  <w16cid:commentId w16cid:paraId="662EDCC6" w16cid:durableId="217D26DC"/>
  <w16cid:commentId w16cid:paraId="7331EAD0" w16cid:durableId="217D2719"/>
  <w16cid:commentId w16cid:paraId="36A93805" w16cid:durableId="217D2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064B1"/>
    <w:multiLevelType w:val="multilevel"/>
    <w:tmpl w:val="4EE62C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7A66706"/>
    <w:multiLevelType w:val="multilevel"/>
    <w:tmpl w:val="3ED02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Rowe">
    <w15:presenceInfo w15:providerId="AD" w15:userId="S::krowe@museum.vic.gov.au::36d848d2-8904-4e8e-bda6-a5ba48e8e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8A"/>
    <w:rsid w:val="000745EC"/>
    <w:rsid w:val="000D1878"/>
    <w:rsid w:val="005013FB"/>
    <w:rsid w:val="00697BC2"/>
    <w:rsid w:val="007855E2"/>
    <w:rsid w:val="00A72F3A"/>
    <w:rsid w:val="00AA7C19"/>
    <w:rsid w:val="00C242D7"/>
    <w:rsid w:val="00D2668A"/>
    <w:rsid w:val="00DF534B"/>
    <w:rsid w:val="00E45E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07B5AF"/>
  <w15:docId w15:val="{5BFF8573-0316-A04E-8083-8B6D43A4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D4B4D"/>
    <w:pPr>
      <w:ind w:left="720"/>
      <w:contextualSpacing/>
    </w:pPr>
  </w:style>
  <w:style w:type="table" w:styleId="TableGrid">
    <w:name w:val="Table Grid"/>
    <w:basedOn w:val="TableNormal"/>
    <w:uiPriority w:val="39"/>
    <w:rsid w:val="00ED4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4B4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34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F534B"/>
    <w:rPr>
      <w:sz w:val="18"/>
      <w:szCs w:val="18"/>
    </w:rPr>
  </w:style>
  <w:style w:type="paragraph" w:styleId="CommentSubject">
    <w:name w:val="annotation subject"/>
    <w:basedOn w:val="CommentText"/>
    <w:next w:val="CommentText"/>
    <w:link w:val="CommentSubjectChar"/>
    <w:uiPriority w:val="99"/>
    <w:semiHidden/>
    <w:unhideWhenUsed/>
    <w:rsid w:val="005013FB"/>
  </w:style>
  <w:style w:type="character" w:customStyle="1" w:styleId="CommentSubjectChar">
    <w:name w:val="Comment Subject Char"/>
    <w:basedOn w:val="CommentTextChar"/>
    <w:link w:val="CommentSubject"/>
    <w:uiPriority w:val="99"/>
    <w:semiHidden/>
    <w:rsid w:val="005013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D0398-77DF-5140-AC91-72119939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William Cline</dc:creator>
  <dc:description/>
  <cp:lastModifiedBy>Kevin Rowe</cp:lastModifiedBy>
  <cp:revision>10</cp:revision>
  <dcterms:created xsi:type="dcterms:W3CDTF">2019-11-14T22:38:00Z</dcterms:created>
  <dcterms:modified xsi:type="dcterms:W3CDTF">2019-11-18T22:09:00Z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